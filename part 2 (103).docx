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29A" w:rsidRDefault="00F5629A" w:rsidP="00F5629A">
      <w:pPr>
        <w:pStyle w:val="Heading2"/>
      </w:pPr>
      <w:r>
        <w:t>NAME: AKACHI IKWU</w:t>
      </w:r>
    </w:p>
    <w:p w:rsidR="00F5629A" w:rsidRDefault="00F5629A" w:rsidP="00F5629A">
      <w:pPr>
        <w:pStyle w:val="Heading2"/>
      </w:pPr>
      <w:r>
        <w:t>SUBJECT: SIT103</w:t>
      </w:r>
    </w:p>
    <w:p w:rsidR="00F5629A" w:rsidRDefault="00F5629A" w:rsidP="00F5629A">
      <w:pPr>
        <w:pStyle w:val="Heading2"/>
      </w:pPr>
      <w:r>
        <w:t>STUDENT_ID: 221320482</w:t>
      </w:r>
    </w:p>
    <w:p w:rsidR="00397F0F" w:rsidRDefault="00397F0F">
      <w:pPr>
        <w:rPr>
          <w:b/>
          <w:sz w:val="32"/>
          <w:szCs w:val="32"/>
        </w:rPr>
      </w:pPr>
    </w:p>
    <w:p w:rsidR="00D21A1F" w:rsidRDefault="00D21A1F" w:rsidP="00397F0F">
      <w:pPr>
        <w:pStyle w:val="Heading2"/>
      </w:pPr>
      <w:r w:rsidRPr="00D21A1F">
        <w:t>2.2</w:t>
      </w:r>
      <w:r>
        <w:t>)</w:t>
      </w:r>
    </w:p>
    <w:p w:rsidR="00FA3DBA" w:rsidRDefault="00880DB0">
      <w:pPr>
        <w:rPr>
          <w:sz w:val="28"/>
          <w:szCs w:val="28"/>
        </w:rPr>
      </w:pPr>
      <w:r>
        <w:rPr>
          <w:b/>
          <w:sz w:val="32"/>
          <w:szCs w:val="32"/>
        </w:rPr>
        <w:t xml:space="preserve">a) </w:t>
      </w:r>
      <w:r w:rsidR="0010128D">
        <w:rPr>
          <w:b/>
          <w:sz w:val="32"/>
          <w:szCs w:val="32"/>
        </w:rPr>
        <w:t>1)</w:t>
      </w:r>
      <w:r w:rsidR="00D21A1F" w:rsidRPr="00383C72">
        <w:rPr>
          <w:sz w:val="28"/>
          <w:szCs w:val="28"/>
        </w:rPr>
        <w:t>PATIENT [Patient Card</w:t>
      </w:r>
      <w:r w:rsidR="007B2291">
        <w:rPr>
          <w:sz w:val="28"/>
          <w:szCs w:val="28"/>
        </w:rPr>
        <w:t xml:space="preserve"> Num (PK), </w:t>
      </w:r>
      <w:r w:rsidR="00C70070">
        <w:rPr>
          <w:sz w:val="28"/>
          <w:szCs w:val="28"/>
        </w:rPr>
        <w:t>First_</w:t>
      </w:r>
      <w:r w:rsidR="007B2291">
        <w:rPr>
          <w:sz w:val="28"/>
          <w:szCs w:val="28"/>
        </w:rPr>
        <w:t>Name,</w:t>
      </w:r>
      <w:r w:rsidR="00C70070">
        <w:rPr>
          <w:sz w:val="28"/>
          <w:szCs w:val="28"/>
        </w:rPr>
        <w:t xml:space="preserve"> Last_Name,</w:t>
      </w:r>
      <w:r w:rsidR="007B2291">
        <w:rPr>
          <w:sz w:val="28"/>
          <w:szCs w:val="28"/>
        </w:rPr>
        <w:t xml:space="preserve"> Home_a</w:t>
      </w:r>
      <w:r w:rsidR="00D21A1F" w:rsidRPr="00383C72">
        <w:rPr>
          <w:sz w:val="28"/>
          <w:szCs w:val="28"/>
        </w:rPr>
        <w:t>ddress, Age</w:t>
      </w:r>
      <w:r w:rsidR="004A70FF" w:rsidRPr="00383C72">
        <w:rPr>
          <w:sz w:val="28"/>
          <w:szCs w:val="28"/>
        </w:rPr>
        <w:t>, Diagnosis</w:t>
      </w:r>
      <w:r w:rsidR="00FA3DBA" w:rsidRPr="00383C72">
        <w:rPr>
          <w:sz w:val="28"/>
          <w:szCs w:val="28"/>
        </w:rPr>
        <w:t>]</w:t>
      </w:r>
      <w:r w:rsidR="00D21A1F" w:rsidRPr="00383C72">
        <w:rPr>
          <w:sz w:val="28"/>
          <w:szCs w:val="28"/>
        </w:rPr>
        <w:t>.</w:t>
      </w:r>
    </w:p>
    <w:p w:rsidR="003C3D4B" w:rsidRPr="0010128D" w:rsidRDefault="003C3D4B" w:rsidP="003C3D4B">
      <w:pPr>
        <w:rPr>
          <w:b/>
          <w:sz w:val="32"/>
          <w:szCs w:val="32"/>
        </w:rPr>
      </w:pPr>
      <w:r>
        <w:rPr>
          <w:sz w:val="28"/>
          <w:szCs w:val="28"/>
        </w:rPr>
        <w:t>I considered it an entity because in my business scenario, the entity Patient gives information and it is of importance to database in the hosp</w:t>
      </w:r>
      <w:r w:rsidR="000943C8">
        <w:rPr>
          <w:sz w:val="28"/>
          <w:szCs w:val="28"/>
        </w:rPr>
        <w:t>ital. It is also an entity because</w:t>
      </w:r>
      <w:r>
        <w:rPr>
          <w:sz w:val="28"/>
          <w:szCs w:val="28"/>
        </w:rPr>
        <w:t xml:space="preserve"> data can be stored</w:t>
      </w:r>
      <w:r w:rsidR="000943C8">
        <w:rPr>
          <w:sz w:val="28"/>
          <w:szCs w:val="28"/>
        </w:rPr>
        <w:t xml:space="preserve"> in it</w:t>
      </w:r>
      <w:r>
        <w:rPr>
          <w:sz w:val="28"/>
          <w:szCs w:val="28"/>
        </w:rPr>
        <w:t>.</w:t>
      </w:r>
    </w:p>
    <w:p w:rsidR="00FA3DBA" w:rsidRDefault="0010128D">
      <w:pPr>
        <w:rPr>
          <w:sz w:val="28"/>
          <w:szCs w:val="28"/>
        </w:rPr>
      </w:pPr>
      <w:r>
        <w:rPr>
          <w:sz w:val="28"/>
          <w:szCs w:val="28"/>
        </w:rPr>
        <w:t xml:space="preserve">2) </w:t>
      </w:r>
      <w:r w:rsidR="004A70FF" w:rsidRPr="00383C72">
        <w:rPr>
          <w:sz w:val="28"/>
          <w:szCs w:val="28"/>
        </w:rPr>
        <w:t>DISPENSARY</w:t>
      </w:r>
      <w:r w:rsidR="00FA3DBA" w:rsidRPr="00383C72">
        <w:rPr>
          <w:sz w:val="28"/>
          <w:szCs w:val="28"/>
        </w:rPr>
        <w:t xml:space="preserve"> [Drug Name (PK)</w:t>
      </w:r>
      <w:r w:rsidR="003762DC" w:rsidRPr="00383C72">
        <w:rPr>
          <w:sz w:val="28"/>
          <w:szCs w:val="28"/>
        </w:rPr>
        <w:t>, Drug Strength,</w:t>
      </w:r>
      <w:r w:rsidR="00FA3DBA" w:rsidRPr="00383C72">
        <w:rPr>
          <w:sz w:val="28"/>
          <w:szCs w:val="28"/>
        </w:rPr>
        <w:t xml:space="preserve"> Company Name (FK).</w:t>
      </w:r>
    </w:p>
    <w:p w:rsidR="003C3D4B" w:rsidRPr="0010128D" w:rsidRDefault="003C3D4B" w:rsidP="003C3D4B">
      <w:pPr>
        <w:rPr>
          <w:b/>
          <w:sz w:val="32"/>
          <w:szCs w:val="32"/>
        </w:rPr>
      </w:pPr>
      <w:r>
        <w:rPr>
          <w:sz w:val="28"/>
          <w:szCs w:val="28"/>
        </w:rPr>
        <w:t>I considered it an entity because in my business scenario, th</w:t>
      </w:r>
      <w:r w:rsidR="00BA7307">
        <w:rPr>
          <w:sz w:val="28"/>
          <w:szCs w:val="28"/>
        </w:rPr>
        <w:t>e entity Drug</w:t>
      </w:r>
      <w:r w:rsidR="000943C8">
        <w:rPr>
          <w:sz w:val="28"/>
          <w:szCs w:val="28"/>
        </w:rPr>
        <w:t xml:space="preserve"> </w:t>
      </w:r>
      <w:r w:rsidR="00BA7307">
        <w:rPr>
          <w:sz w:val="28"/>
          <w:szCs w:val="28"/>
        </w:rPr>
        <w:t>is given</w:t>
      </w:r>
      <w:r>
        <w:rPr>
          <w:sz w:val="28"/>
          <w:szCs w:val="28"/>
        </w:rPr>
        <w:t xml:space="preserve"> by Doctors </w:t>
      </w:r>
      <w:r w:rsidR="00BA7307">
        <w:rPr>
          <w:sz w:val="28"/>
          <w:szCs w:val="28"/>
        </w:rPr>
        <w:t xml:space="preserve">information about the drug (s) </w:t>
      </w:r>
      <w:r w:rsidR="000943C8">
        <w:rPr>
          <w:sz w:val="28"/>
          <w:szCs w:val="28"/>
        </w:rPr>
        <w:t>is</w:t>
      </w:r>
      <w:r w:rsidR="00BA7307">
        <w:rPr>
          <w:sz w:val="28"/>
          <w:szCs w:val="28"/>
        </w:rPr>
        <w:t xml:space="preserve"> written down</w:t>
      </w:r>
      <w:r>
        <w:rPr>
          <w:sz w:val="28"/>
          <w:szCs w:val="28"/>
        </w:rPr>
        <w:t xml:space="preserve"> and it is of importance to database in the hosp</w:t>
      </w:r>
      <w:r w:rsidR="000943C8">
        <w:rPr>
          <w:sz w:val="28"/>
          <w:szCs w:val="28"/>
        </w:rPr>
        <w:t>ital. It is also an entity because</w:t>
      </w:r>
      <w:r>
        <w:rPr>
          <w:sz w:val="28"/>
          <w:szCs w:val="28"/>
        </w:rPr>
        <w:t xml:space="preserve"> data can be stored</w:t>
      </w:r>
      <w:r w:rsidR="000943C8">
        <w:rPr>
          <w:sz w:val="28"/>
          <w:szCs w:val="28"/>
        </w:rPr>
        <w:t xml:space="preserve"> in it</w:t>
      </w:r>
      <w:r>
        <w:rPr>
          <w:sz w:val="28"/>
          <w:szCs w:val="28"/>
        </w:rPr>
        <w:t>.</w:t>
      </w:r>
    </w:p>
    <w:p w:rsidR="00D21A1F" w:rsidRDefault="0010128D">
      <w:pPr>
        <w:rPr>
          <w:sz w:val="28"/>
          <w:szCs w:val="28"/>
        </w:rPr>
      </w:pPr>
      <w:r>
        <w:rPr>
          <w:sz w:val="28"/>
          <w:szCs w:val="28"/>
        </w:rPr>
        <w:t xml:space="preserve">3) </w:t>
      </w:r>
      <w:r w:rsidR="00A0041E" w:rsidRPr="00383C72">
        <w:rPr>
          <w:sz w:val="28"/>
          <w:szCs w:val="28"/>
        </w:rPr>
        <w:t>STAFF [ Staff</w:t>
      </w:r>
      <w:r w:rsidR="00FA3DBA" w:rsidRPr="00383C72">
        <w:rPr>
          <w:sz w:val="28"/>
          <w:szCs w:val="28"/>
        </w:rPr>
        <w:t xml:space="preserve">_ID (PK), </w:t>
      </w:r>
      <w:r w:rsidR="00C70070">
        <w:rPr>
          <w:sz w:val="28"/>
          <w:szCs w:val="28"/>
        </w:rPr>
        <w:t>First</w:t>
      </w:r>
      <w:r w:rsidR="00A0041E" w:rsidRPr="00383C72">
        <w:rPr>
          <w:sz w:val="28"/>
          <w:szCs w:val="28"/>
        </w:rPr>
        <w:t>_Name,</w:t>
      </w:r>
      <w:r w:rsidR="00C70070">
        <w:rPr>
          <w:sz w:val="28"/>
          <w:szCs w:val="28"/>
        </w:rPr>
        <w:t xml:space="preserve"> Last_Name,</w:t>
      </w:r>
      <w:r w:rsidR="00FA3DBA" w:rsidRPr="00383C72">
        <w:rPr>
          <w:sz w:val="28"/>
          <w:szCs w:val="28"/>
        </w:rPr>
        <w:t>Address, Phone, Area of Work</w:t>
      </w:r>
      <w:r>
        <w:rPr>
          <w:sz w:val="28"/>
          <w:szCs w:val="28"/>
        </w:rPr>
        <w:t xml:space="preserve">, salary </w:t>
      </w:r>
      <w:r w:rsidR="00FA3DBA" w:rsidRPr="00383C72">
        <w:rPr>
          <w:sz w:val="28"/>
          <w:szCs w:val="28"/>
        </w:rPr>
        <w:t>].</w:t>
      </w:r>
    </w:p>
    <w:p w:rsidR="003C3D4B" w:rsidRPr="0010128D" w:rsidRDefault="003C3D4B" w:rsidP="003C3D4B">
      <w:pPr>
        <w:rPr>
          <w:b/>
          <w:sz w:val="32"/>
          <w:szCs w:val="32"/>
        </w:rPr>
      </w:pPr>
      <w:r>
        <w:rPr>
          <w:sz w:val="28"/>
          <w:szCs w:val="28"/>
        </w:rPr>
        <w:t xml:space="preserve">I considered it an entity because in my business scenario, the entity Staff gives information and it is of importance to database in the hospital. It is also an entity </w:t>
      </w:r>
      <w:r w:rsidR="000943C8">
        <w:rPr>
          <w:sz w:val="28"/>
          <w:szCs w:val="28"/>
        </w:rPr>
        <w:t>because</w:t>
      </w:r>
      <w:r>
        <w:rPr>
          <w:sz w:val="28"/>
          <w:szCs w:val="28"/>
        </w:rPr>
        <w:t xml:space="preserve"> data can be stored</w:t>
      </w:r>
      <w:r w:rsidR="000943C8">
        <w:rPr>
          <w:sz w:val="28"/>
          <w:szCs w:val="28"/>
        </w:rPr>
        <w:t xml:space="preserve"> in it</w:t>
      </w:r>
      <w:r>
        <w:rPr>
          <w:sz w:val="28"/>
          <w:szCs w:val="28"/>
        </w:rPr>
        <w:t>.</w:t>
      </w:r>
    </w:p>
    <w:p w:rsidR="003C3D4B" w:rsidRPr="00383C72" w:rsidRDefault="003C3D4B">
      <w:pPr>
        <w:rPr>
          <w:sz w:val="28"/>
          <w:szCs w:val="28"/>
        </w:rPr>
      </w:pPr>
    </w:p>
    <w:p w:rsidR="00FA3DBA" w:rsidRDefault="0010128D">
      <w:pPr>
        <w:rPr>
          <w:sz w:val="28"/>
          <w:szCs w:val="28"/>
        </w:rPr>
      </w:pPr>
      <w:r>
        <w:rPr>
          <w:sz w:val="28"/>
          <w:szCs w:val="28"/>
        </w:rPr>
        <w:t xml:space="preserve">4) </w:t>
      </w:r>
      <w:r w:rsidR="007B2291">
        <w:rPr>
          <w:sz w:val="28"/>
          <w:szCs w:val="28"/>
        </w:rPr>
        <w:t xml:space="preserve">DOCTOR [ </w:t>
      </w:r>
      <w:r w:rsidR="00FA3DBA" w:rsidRPr="00383C72">
        <w:rPr>
          <w:sz w:val="28"/>
          <w:szCs w:val="28"/>
        </w:rPr>
        <w:t>Doctor Name</w:t>
      </w:r>
      <w:r w:rsidR="007B2291">
        <w:rPr>
          <w:sz w:val="28"/>
          <w:szCs w:val="28"/>
        </w:rPr>
        <w:t xml:space="preserve"> (PK)</w:t>
      </w:r>
      <w:r w:rsidR="00FA3DBA" w:rsidRPr="00383C72">
        <w:rPr>
          <w:sz w:val="28"/>
          <w:szCs w:val="28"/>
        </w:rPr>
        <w:t>,</w:t>
      </w:r>
      <w:r w:rsidR="004A70FF" w:rsidRPr="00383C72">
        <w:rPr>
          <w:sz w:val="28"/>
          <w:szCs w:val="28"/>
        </w:rPr>
        <w:t xml:space="preserve"> Specialization,  Phone</w:t>
      </w:r>
      <w:r w:rsidR="00AF007F" w:rsidRPr="00383C72">
        <w:rPr>
          <w:sz w:val="28"/>
          <w:szCs w:val="28"/>
        </w:rPr>
        <w:t>, Salary</w:t>
      </w:r>
      <w:r w:rsidR="00FA3DBA" w:rsidRPr="00383C72">
        <w:rPr>
          <w:sz w:val="28"/>
          <w:szCs w:val="28"/>
        </w:rPr>
        <w:t>].</w:t>
      </w:r>
    </w:p>
    <w:p w:rsidR="00BA7307" w:rsidRPr="0010128D" w:rsidRDefault="00BA7307" w:rsidP="00BA7307">
      <w:pPr>
        <w:rPr>
          <w:b/>
          <w:sz w:val="32"/>
          <w:szCs w:val="32"/>
        </w:rPr>
      </w:pPr>
      <w:r>
        <w:rPr>
          <w:sz w:val="28"/>
          <w:szCs w:val="28"/>
        </w:rPr>
        <w:t xml:space="preserve">I considered it an entity because in my business scenario, the entity Doctor gives information and it is of importance to database in the hospital. It is also an entity </w:t>
      </w:r>
      <w:r w:rsidR="000943C8">
        <w:rPr>
          <w:sz w:val="28"/>
          <w:szCs w:val="28"/>
        </w:rPr>
        <w:t>because</w:t>
      </w:r>
      <w:r>
        <w:rPr>
          <w:sz w:val="28"/>
          <w:szCs w:val="28"/>
        </w:rPr>
        <w:t xml:space="preserve"> data can be stored</w:t>
      </w:r>
      <w:r w:rsidR="000943C8">
        <w:rPr>
          <w:sz w:val="28"/>
          <w:szCs w:val="28"/>
        </w:rPr>
        <w:t xml:space="preserve"> in it</w:t>
      </w:r>
      <w:r>
        <w:rPr>
          <w:sz w:val="28"/>
          <w:szCs w:val="28"/>
        </w:rPr>
        <w:t>.</w:t>
      </w:r>
    </w:p>
    <w:p w:rsidR="004A70FF" w:rsidRDefault="0010128D">
      <w:pPr>
        <w:rPr>
          <w:sz w:val="28"/>
          <w:szCs w:val="28"/>
        </w:rPr>
      </w:pPr>
      <w:r>
        <w:rPr>
          <w:sz w:val="28"/>
          <w:szCs w:val="28"/>
        </w:rPr>
        <w:t xml:space="preserve">5) </w:t>
      </w:r>
      <w:r w:rsidR="004A70FF" w:rsidRPr="00383C72">
        <w:rPr>
          <w:sz w:val="28"/>
          <w:szCs w:val="28"/>
        </w:rPr>
        <w:t>LABORATORY [</w:t>
      </w:r>
      <w:r w:rsidR="004506D7" w:rsidRPr="00383C72">
        <w:rPr>
          <w:sz w:val="28"/>
          <w:szCs w:val="28"/>
        </w:rPr>
        <w:t xml:space="preserve"> Patient_</w:t>
      </w:r>
      <w:r w:rsidR="007B2291">
        <w:rPr>
          <w:sz w:val="28"/>
          <w:szCs w:val="28"/>
        </w:rPr>
        <w:t>Card</w:t>
      </w:r>
      <w:r w:rsidR="00C70070">
        <w:rPr>
          <w:sz w:val="28"/>
          <w:szCs w:val="28"/>
        </w:rPr>
        <w:t>_</w:t>
      </w:r>
      <w:r w:rsidR="007B2291">
        <w:rPr>
          <w:sz w:val="28"/>
          <w:szCs w:val="28"/>
        </w:rPr>
        <w:t>number</w:t>
      </w:r>
      <w:r w:rsidR="004506D7" w:rsidRPr="00383C72">
        <w:rPr>
          <w:sz w:val="28"/>
          <w:szCs w:val="28"/>
        </w:rPr>
        <w:t xml:space="preserve"> (PK), </w:t>
      </w:r>
      <w:r w:rsidR="007B2291">
        <w:rPr>
          <w:sz w:val="28"/>
          <w:szCs w:val="28"/>
        </w:rPr>
        <w:t>Report</w:t>
      </w:r>
      <w:r w:rsidR="004506D7" w:rsidRPr="00383C72">
        <w:rPr>
          <w:sz w:val="28"/>
          <w:szCs w:val="28"/>
        </w:rPr>
        <w:t>,Doctor_name].</w:t>
      </w:r>
    </w:p>
    <w:p w:rsidR="00BA7307" w:rsidRPr="0010128D" w:rsidRDefault="00BA7307" w:rsidP="00BA7307">
      <w:pPr>
        <w:rPr>
          <w:b/>
          <w:sz w:val="32"/>
          <w:szCs w:val="32"/>
        </w:rPr>
      </w:pPr>
      <w:r>
        <w:rPr>
          <w:sz w:val="28"/>
          <w:szCs w:val="28"/>
        </w:rPr>
        <w:lastRenderedPageBreak/>
        <w:t xml:space="preserve">I considered it an entity because in my business scenario, the entity Laboratory gives information for example Lab report and it is of importance to database in the hospital. It is also an entity </w:t>
      </w:r>
      <w:r w:rsidR="000943C8">
        <w:rPr>
          <w:sz w:val="28"/>
          <w:szCs w:val="28"/>
        </w:rPr>
        <w:t>because</w:t>
      </w:r>
      <w:r>
        <w:rPr>
          <w:sz w:val="28"/>
          <w:szCs w:val="28"/>
        </w:rPr>
        <w:t xml:space="preserve"> data can be stored</w:t>
      </w:r>
      <w:r w:rsidR="000943C8">
        <w:rPr>
          <w:sz w:val="28"/>
          <w:szCs w:val="28"/>
        </w:rPr>
        <w:t xml:space="preserve"> in it</w:t>
      </w:r>
      <w:r>
        <w:rPr>
          <w:sz w:val="28"/>
          <w:szCs w:val="28"/>
        </w:rPr>
        <w:t>.</w:t>
      </w:r>
    </w:p>
    <w:p w:rsidR="004A70FF" w:rsidRDefault="0010128D">
      <w:pPr>
        <w:rPr>
          <w:sz w:val="28"/>
          <w:szCs w:val="28"/>
        </w:rPr>
      </w:pPr>
      <w:r>
        <w:rPr>
          <w:sz w:val="28"/>
          <w:szCs w:val="28"/>
        </w:rPr>
        <w:t xml:space="preserve">6) </w:t>
      </w:r>
      <w:r w:rsidR="004F740C">
        <w:rPr>
          <w:sz w:val="28"/>
          <w:szCs w:val="28"/>
        </w:rPr>
        <w:t>RADIOGRAPHY</w:t>
      </w:r>
      <w:r w:rsidR="004506D7" w:rsidRPr="00383C72">
        <w:rPr>
          <w:sz w:val="28"/>
          <w:szCs w:val="28"/>
        </w:rPr>
        <w:t xml:space="preserve"> [ Patient_ID (PK), Patient name, Report, Doctor name (FK) ].</w:t>
      </w:r>
    </w:p>
    <w:p w:rsidR="00BA7307" w:rsidRPr="0010128D" w:rsidRDefault="00BA7307" w:rsidP="00BA7307">
      <w:pPr>
        <w:rPr>
          <w:b/>
          <w:sz w:val="32"/>
          <w:szCs w:val="32"/>
        </w:rPr>
      </w:pPr>
      <w:r>
        <w:rPr>
          <w:sz w:val="28"/>
          <w:szCs w:val="28"/>
        </w:rPr>
        <w:t xml:space="preserve">I considered it an entity because in my business scenario, the entity Radiography gives information also and it is of importance to database in the hospital. It is also an entity </w:t>
      </w:r>
      <w:r w:rsidR="000943C8">
        <w:rPr>
          <w:sz w:val="28"/>
          <w:szCs w:val="28"/>
        </w:rPr>
        <w:t>because</w:t>
      </w:r>
      <w:r>
        <w:rPr>
          <w:sz w:val="28"/>
          <w:szCs w:val="28"/>
        </w:rPr>
        <w:t xml:space="preserve"> data can be stored</w:t>
      </w:r>
      <w:r w:rsidR="000943C8">
        <w:rPr>
          <w:sz w:val="28"/>
          <w:szCs w:val="28"/>
        </w:rPr>
        <w:t xml:space="preserve"> in it</w:t>
      </w:r>
      <w:r>
        <w:rPr>
          <w:sz w:val="28"/>
          <w:szCs w:val="28"/>
        </w:rPr>
        <w:t>.</w:t>
      </w:r>
    </w:p>
    <w:p w:rsidR="004A70FF" w:rsidRDefault="0010128D">
      <w:pPr>
        <w:rPr>
          <w:sz w:val="28"/>
          <w:szCs w:val="28"/>
        </w:rPr>
      </w:pPr>
      <w:r>
        <w:rPr>
          <w:sz w:val="28"/>
          <w:szCs w:val="28"/>
        </w:rPr>
        <w:t xml:space="preserve">  7) </w:t>
      </w:r>
      <w:r w:rsidR="004A70FF" w:rsidRPr="00383C72">
        <w:rPr>
          <w:sz w:val="28"/>
          <w:szCs w:val="28"/>
        </w:rPr>
        <w:t>ACC</w:t>
      </w:r>
      <w:r w:rsidR="004F740C">
        <w:rPr>
          <w:sz w:val="28"/>
          <w:szCs w:val="28"/>
        </w:rPr>
        <w:t>OUN</w:t>
      </w:r>
      <w:r w:rsidR="004A70FF" w:rsidRPr="00383C72">
        <w:rPr>
          <w:sz w:val="28"/>
          <w:szCs w:val="28"/>
        </w:rPr>
        <w:t>T DEPARTMENT</w:t>
      </w:r>
      <w:r w:rsidR="007701D3">
        <w:rPr>
          <w:sz w:val="28"/>
          <w:szCs w:val="28"/>
        </w:rPr>
        <w:t xml:space="preserve"> [ Doctor_Name</w:t>
      </w:r>
      <w:r w:rsidR="004506D7" w:rsidRPr="00383C72">
        <w:rPr>
          <w:sz w:val="28"/>
          <w:szCs w:val="28"/>
        </w:rPr>
        <w:t xml:space="preserve"> (PK</w:t>
      </w:r>
      <w:r>
        <w:rPr>
          <w:sz w:val="28"/>
          <w:szCs w:val="28"/>
        </w:rPr>
        <w:t>)</w:t>
      </w:r>
      <w:r w:rsidR="004506D7" w:rsidRPr="00383C72">
        <w:rPr>
          <w:sz w:val="28"/>
          <w:szCs w:val="28"/>
        </w:rPr>
        <w:t>,</w:t>
      </w:r>
      <w:r>
        <w:rPr>
          <w:sz w:val="28"/>
          <w:szCs w:val="28"/>
        </w:rPr>
        <w:t xml:space="preserve"> Doctor_bank_acct, day_salary, </w:t>
      </w:r>
      <w:r w:rsidR="004506D7" w:rsidRPr="00383C72">
        <w:rPr>
          <w:sz w:val="28"/>
          <w:szCs w:val="28"/>
        </w:rPr>
        <w:t>Staff_bank_acct</w:t>
      </w:r>
      <w:r w:rsidR="008C1D08" w:rsidRPr="00383C72">
        <w:rPr>
          <w:sz w:val="28"/>
          <w:szCs w:val="28"/>
        </w:rPr>
        <w:t xml:space="preserve"> ].</w:t>
      </w:r>
    </w:p>
    <w:p w:rsidR="00BA7307" w:rsidRPr="0010128D" w:rsidRDefault="00BA7307" w:rsidP="00BA7307">
      <w:pPr>
        <w:rPr>
          <w:b/>
          <w:sz w:val="32"/>
          <w:szCs w:val="32"/>
        </w:rPr>
      </w:pPr>
      <w:r>
        <w:rPr>
          <w:sz w:val="28"/>
          <w:szCs w:val="28"/>
        </w:rPr>
        <w:t xml:space="preserve">I considered it an entity because in my business scenario, the entity Account Department gives information and it is of importance to database in the hospital. It is also an entity </w:t>
      </w:r>
      <w:r w:rsidR="000943C8">
        <w:rPr>
          <w:sz w:val="28"/>
          <w:szCs w:val="28"/>
        </w:rPr>
        <w:t>because</w:t>
      </w:r>
      <w:r>
        <w:rPr>
          <w:sz w:val="28"/>
          <w:szCs w:val="28"/>
        </w:rPr>
        <w:t xml:space="preserve"> data can be stored</w:t>
      </w:r>
      <w:r w:rsidR="000943C8">
        <w:rPr>
          <w:sz w:val="28"/>
          <w:szCs w:val="28"/>
        </w:rPr>
        <w:t xml:space="preserve"> in it</w:t>
      </w:r>
      <w:r>
        <w:rPr>
          <w:sz w:val="28"/>
          <w:szCs w:val="28"/>
        </w:rPr>
        <w:t>.</w:t>
      </w:r>
    </w:p>
    <w:p w:rsidR="00BA7307" w:rsidRDefault="0010128D" w:rsidP="00BA7307">
      <w:pPr>
        <w:rPr>
          <w:sz w:val="28"/>
          <w:szCs w:val="28"/>
        </w:rPr>
      </w:pPr>
      <w:r>
        <w:rPr>
          <w:sz w:val="28"/>
          <w:szCs w:val="28"/>
        </w:rPr>
        <w:t xml:space="preserve">8) </w:t>
      </w:r>
      <w:r w:rsidR="00B45FEE">
        <w:rPr>
          <w:sz w:val="28"/>
          <w:szCs w:val="28"/>
        </w:rPr>
        <w:t>PRESCRIPTION [Prescription_Card_num</w:t>
      </w:r>
      <w:r w:rsidR="000C40FD">
        <w:rPr>
          <w:sz w:val="28"/>
          <w:szCs w:val="28"/>
        </w:rPr>
        <w:t xml:space="preserve"> (PK), Pres</w:t>
      </w:r>
      <w:r w:rsidR="00B45FEE">
        <w:rPr>
          <w:sz w:val="28"/>
          <w:szCs w:val="28"/>
        </w:rPr>
        <w:t>cription_Date, Doctor_Name</w:t>
      </w:r>
      <w:r w:rsidR="000C40FD">
        <w:rPr>
          <w:sz w:val="28"/>
          <w:szCs w:val="28"/>
        </w:rPr>
        <w:t>].</w:t>
      </w:r>
    </w:p>
    <w:p w:rsidR="00BA7307" w:rsidRPr="0010128D" w:rsidRDefault="00BA7307" w:rsidP="00BA7307">
      <w:pPr>
        <w:rPr>
          <w:b/>
          <w:sz w:val="32"/>
          <w:szCs w:val="32"/>
        </w:rPr>
      </w:pPr>
      <w:r>
        <w:rPr>
          <w:sz w:val="28"/>
          <w:szCs w:val="28"/>
        </w:rPr>
        <w:t xml:space="preserve">I considered it an entity because in my business scenario, the entity Prescription gives information because the entity Doctor PRESCRIBES drugs and it is of importance to database in the hospital. It is also an entity </w:t>
      </w:r>
      <w:r w:rsidR="000943C8">
        <w:rPr>
          <w:sz w:val="28"/>
          <w:szCs w:val="28"/>
        </w:rPr>
        <w:t xml:space="preserve">because </w:t>
      </w:r>
      <w:r>
        <w:rPr>
          <w:sz w:val="28"/>
          <w:szCs w:val="28"/>
        </w:rPr>
        <w:t>data can be stored</w:t>
      </w:r>
      <w:r w:rsidR="000943C8">
        <w:rPr>
          <w:sz w:val="28"/>
          <w:szCs w:val="28"/>
        </w:rPr>
        <w:t xml:space="preserve"> in it</w:t>
      </w:r>
      <w:r>
        <w:rPr>
          <w:sz w:val="28"/>
          <w:szCs w:val="28"/>
        </w:rPr>
        <w:t>.</w:t>
      </w:r>
    </w:p>
    <w:p w:rsidR="0010128D" w:rsidRDefault="0010128D">
      <w:pPr>
        <w:rPr>
          <w:sz w:val="28"/>
          <w:szCs w:val="28"/>
        </w:rPr>
      </w:pPr>
      <w:r>
        <w:rPr>
          <w:sz w:val="28"/>
          <w:szCs w:val="28"/>
        </w:rPr>
        <w:t>9) PERCENT [ Doctor_name (PK), Patient_seen, Doctor_bank_acct (FK) ].</w:t>
      </w:r>
    </w:p>
    <w:p w:rsidR="002F5A18" w:rsidRPr="0010128D" w:rsidRDefault="002F5A18" w:rsidP="002F5A18">
      <w:pPr>
        <w:rPr>
          <w:b/>
          <w:sz w:val="32"/>
          <w:szCs w:val="32"/>
        </w:rPr>
      </w:pPr>
      <w:r>
        <w:rPr>
          <w:sz w:val="28"/>
          <w:szCs w:val="28"/>
        </w:rPr>
        <w:t>I considered it an entity because in my business scenario, the entity Percent gives information because the entity Doctor are paid daily (when the consult in the days that is not their day of work) according to the number of Patients seen and it is of importance to database in the hospital. It is also an entity</w:t>
      </w:r>
      <w:r w:rsidR="000943C8">
        <w:rPr>
          <w:sz w:val="28"/>
          <w:szCs w:val="28"/>
        </w:rPr>
        <w:t>because</w:t>
      </w:r>
      <w:r>
        <w:rPr>
          <w:sz w:val="28"/>
          <w:szCs w:val="28"/>
        </w:rPr>
        <w:t xml:space="preserve"> data can be stored</w:t>
      </w:r>
      <w:r w:rsidR="000943C8">
        <w:rPr>
          <w:sz w:val="28"/>
          <w:szCs w:val="28"/>
        </w:rPr>
        <w:t xml:space="preserve"> in it</w:t>
      </w:r>
      <w:r>
        <w:rPr>
          <w:sz w:val="28"/>
          <w:szCs w:val="28"/>
        </w:rPr>
        <w:t>.</w:t>
      </w:r>
    </w:p>
    <w:p w:rsidR="0010128D" w:rsidRDefault="008A72B7">
      <w:pPr>
        <w:rPr>
          <w:sz w:val="28"/>
          <w:szCs w:val="28"/>
        </w:rPr>
      </w:pPr>
      <w:r>
        <w:rPr>
          <w:sz w:val="28"/>
          <w:szCs w:val="28"/>
        </w:rPr>
        <w:t xml:space="preserve">10) </w:t>
      </w:r>
      <w:r w:rsidR="0010128D">
        <w:rPr>
          <w:sz w:val="28"/>
          <w:szCs w:val="28"/>
        </w:rPr>
        <w:t>BILL [P</w:t>
      </w:r>
      <w:r w:rsidR="00BE7A9B">
        <w:rPr>
          <w:sz w:val="28"/>
          <w:szCs w:val="28"/>
        </w:rPr>
        <w:t>atient_card num (PK), Reason for payment, Amount paid].</w:t>
      </w:r>
    </w:p>
    <w:p w:rsidR="002F5A18" w:rsidRDefault="002F5A18">
      <w:pPr>
        <w:rPr>
          <w:b/>
          <w:sz w:val="32"/>
          <w:szCs w:val="32"/>
        </w:rPr>
      </w:pPr>
      <w:r>
        <w:rPr>
          <w:sz w:val="28"/>
          <w:szCs w:val="28"/>
        </w:rPr>
        <w:t xml:space="preserve">I considered it an entity because in my business scenario, the entity Bill gives information and bills are paid by the entity Patient and it is of importance to database in the hospital. It is also an entity </w:t>
      </w:r>
      <w:r w:rsidR="000943C8">
        <w:rPr>
          <w:sz w:val="28"/>
          <w:szCs w:val="28"/>
        </w:rPr>
        <w:t>because</w:t>
      </w:r>
      <w:r>
        <w:rPr>
          <w:sz w:val="28"/>
          <w:szCs w:val="28"/>
        </w:rPr>
        <w:t xml:space="preserve"> data can be stored</w:t>
      </w:r>
      <w:r w:rsidR="000943C8">
        <w:rPr>
          <w:sz w:val="28"/>
          <w:szCs w:val="28"/>
        </w:rPr>
        <w:t xml:space="preserve"> in it</w:t>
      </w:r>
      <w:r>
        <w:rPr>
          <w:sz w:val="28"/>
          <w:szCs w:val="28"/>
        </w:rPr>
        <w:t>.</w:t>
      </w:r>
    </w:p>
    <w:p w:rsidR="00FA3DBA" w:rsidRPr="002F5A18" w:rsidRDefault="00880DB0">
      <w:pPr>
        <w:rPr>
          <w:b/>
          <w:sz w:val="32"/>
          <w:szCs w:val="32"/>
        </w:rPr>
      </w:pPr>
      <w:r w:rsidRPr="00880DB0">
        <w:rPr>
          <w:b/>
          <w:sz w:val="32"/>
          <w:szCs w:val="32"/>
        </w:rPr>
        <w:lastRenderedPageBreak/>
        <w:t>b</w:t>
      </w:r>
      <w:r w:rsidRPr="00383C72">
        <w:rPr>
          <w:b/>
          <w:sz w:val="28"/>
          <w:szCs w:val="28"/>
        </w:rPr>
        <w:t xml:space="preserve">) </w:t>
      </w:r>
      <w:r w:rsidR="00A224BC">
        <w:rPr>
          <w:sz w:val="28"/>
          <w:szCs w:val="28"/>
        </w:rPr>
        <w:t xml:space="preserve"> I considered them entities</w:t>
      </w:r>
      <w:r w:rsidRPr="00383C72">
        <w:rPr>
          <w:sz w:val="28"/>
          <w:szCs w:val="28"/>
        </w:rPr>
        <w:t xml:space="preserve"> because with my business scenario in Part 1 (1.2), they are objects that exist and data can be stored in them</w:t>
      </w:r>
      <w:r w:rsidR="00B11A17">
        <w:rPr>
          <w:sz w:val="28"/>
          <w:szCs w:val="28"/>
        </w:rPr>
        <w:t xml:space="preserve"> and also it is of close importance </w:t>
      </w:r>
      <w:r w:rsidR="00E10583">
        <w:rPr>
          <w:sz w:val="28"/>
          <w:szCs w:val="28"/>
        </w:rPr>
        <w:t>to database</w:t>
      </w:r>
      <w:r w:rsidRPr="00383C72">
        <w:rPr>
          <w:sz w:val="28"/>
          <w:szCs w:val="28"/>
        </w:rPr>
        <w:t>.</w:t>
      </w:r>
    </w:p>
    <w:p w:rsidR="0085092C" w:rsidRPr="00383C72" w:rsidRDefault="0085092C">
      <w:pPr>
        <w:rPr>
          <w:sz w:val="28"/>
          <w:szCs w:val="28"/>
        </w:rPr>
      </w:pPr>
    </w:p>
    <w:p w:rsidR="0085092C" w:rsidRPr="00383C72" w:rsidRDefault="0085092C">
      <w:pPr>
        <w:rPr>
          <w:sz w:val="28"/>
          <w:szCs w:val="28"/>
        </w:rPr>
      </w:pPr>
      <w:r w:rsidRPr="00383C72">
        <w:rPr>
          <w:rStyle w:val="Heading2Char"/>
          <w:sz w:val="28"/>
          <w:szCs w:val="28"/>
        </w:rPr>
        <w:t>2.3)</w:t>
      </w:r>
      <w:r w:rsidR="008E0BDB" w:rsidRPr="00383C72">
        <w:rPr>
          <w:b/>
          <w:sz w:val="28"/>
          <w:szCs w:val="28"/>
        </w:rPr>
        <w:t xml:space="preserve">A </w:t>
      </w:r>
      <w:r w:rsidRPr="00383C72">
        <w:rPr>
          <w:sz w:val="28"/>
          <w:szCs w:val="28"/>
        </w:rPr>
        <w:t>The entity PATIENT is already in 1NF because it has no multiple value</w:t>
      </w:r>
      <w:r w:rsidR="00CE63DD" w:rsidRPr="00383C72">
        <w:rPr>
          <w:sz w:val="28"/>
          <w:szCs w:val="28"/>
        </w:rPr>
        <w:t>s in any row</w:t>
      </w:r>
      <w:r w:rsidR="00955DE3" w:rsidRPr="00383C72">
        <w:rPr>
          <w:sz w:val="28"/>
          <w:szCs w:val="28"/>
        </w:rPr>
        <w:t xml:space="preserve"> and has a PK.</w:t>
      </w:r>
    </w:p>
    <w:p w:rsidR="0085092C" w:rsidRPr="00383C72" w:rsidRDefault="00CE63DD">
      <w:pPr>
        <w:rPr>
          <w:sz w:val="28"/>
          <w:szCs w:val="28"/>
        </w:rPr>
      </w:pPr>
      <w:r w:rsidRPr="00383C72">
        <w:rPr>
          <w:sz w:val="28"/>
          <w:szCs w:val="28"/>
        </w:rPr>
        <w:t>The entity is already in 2</w:t>
      </w:r>
      <w:r w:rsidR="0085092C" w:rsidRPr="00383C72">
        <w:rPr>
          <w:sz w:val="28"/>
          <w:szCs w:val="28"/>
        </w:rPr>
        <w:t>NF because</w:t>
      </w:r>
      <w:r w:rsidRPr="00383C72">
        <w:rPr>
          <w:sz w:val="28"/>
          <w:szCs w:val="28"/>
        </w:rPr>
        <w:t xml:space="preserve"> i</w:t>
      </w:r>
      <w:r w:rsidR="00EB3D8B" w:rsidRPr="00383C72">
        <w:rPr>
          <w:sz w:val="28"/>
          <w:szCs w:val="28"/>
        </w:rPr>
        <w:t>t is in 1NF and there are no partial dependent</w:t>
      </w:r>
      <w:r w:rsidRPr="00383C72">
        <w:rPr>
          <w:sz w:val="28"/>
          <w:szCs w:val="28"/>
        </w:rPr>
        <w:t>.</w:t>
      </w:r>
    </w:p>
    <w:p w:rsidR="00CE63DD" w:rsidRPr="00383C72" w:rsidRDefault="00CE63DD">
      <w:pPr>
        <w:rPr>
          <w:sz w:val="28"/>
          <w:szCs w:val="28"/>
        </w:rPr>
      </w:pPr>
      <w:r w:rsidRPr="00383C72">
        <w:rPr>
          <w:sz w:val="28"/>
          <w:szCs w:val="28"/>
        </w:rPr>
        <w:t>The entity is already in 3NF because it is in 2NF and no no</w:t>
      </w:r>
      <w:r w:rsidR="00EB3D8B" w:rsidRPr="00383C72">
        <w:rPr>
          <w:sz w:val="28"/>
          <w:szCs w:val="28"/>
        </w:rPr>
        <w:t>n key is transitively dependent</w:t>
      </w:r>
      <w:r w:rsidRPr="00383C72">
        <w:rPr>
          <w:sz w:val="28"/>
          <w:szCs w:val="28"/>
        </w:rPr>
        <w:t>.</w:t>
      </w:r>
    </w:p>
    <w:p w:rsidR="00CE63DD" w:rsidRPr="00383C72" w:rsidRDefault="00CE63DD">
      <w:pPr>
        <w:rPr>
          <w:sz w:val="28"/>
          <w:szCs w:val="28"/>
        </w:rPr>
      </w:pPr>
    </w:p>
    <w:p w:rsidR="00CE63DD" w:rsidRPr="00383C72" w:rsidRDefault="008E0BDB">
      <w:pPr>
        <w:rPr>
          <w:sz w:val="28"/>
          <w:szCs w:val="28"/>
        </w:rPr>
      </w:pPr>
      <w:r w:rsidRPr="00383C72">
        <w:rPr>
          <w:b/>
          <w:sz w:val="28"/>
          <w:szCs w:val="28"/>
        </w:rPr>
        <w:t>B</w:t>
      </w:r>
      <w:r w:rsidR="000C40FD">
        <w:rPr>
          <w:b/>
          <w:sz w:val="28"/>
          <w:szCs w:val="28"/>
        </w:rPr>
        <w:t>)</w:t>
      </w:r>
      <w:r w:rsidR="00CE63DD" w:rsidRPr="00383C72">
        <w:rPr>
          <w:sz w:val="28"/>
          <w:szCs w:val="28"/>
        </w:rPr>
        <w:t>The entity DOCTOR is already in 1NF because it ha</w:t>
      </w:r>
      <w:r w:rsidR="00955DE3" w:rsidRPr="00383C72">
        <w:rPr>
          <w:sz w:val="28"/>
          <w:szCs w:val="28"/>
        </w:rPr>
        <w:t>s no multiple values in any row and has a PK.</w:t>
      </w:r>
    </w:p>
    <w:p w:rsidR="00EB3D8B" w:rsidRPr="00383C72" w:rsidRDefault="00CE63DD" w:rsidP="00EB3D8B">
      <w:pPr>
        <w:rPr>
          <w:sz w:val="28"/>
          <w:szCs w:val="28"/>
        </w:rPr>
      </w:pPr>
      <w:r w:rsidRPr="00383C72">
        <w:rPr>
          <w:sz w:val="28"/>
          <w:szCs w:val="28"/>
        </w:rPr>
        <w:t>The entity is already in 2NF because it is in 1NF and</w:t>
      </w:r>
      <w:r w:rsidR="00EB3D8B" w:rsidRPr="00383C72">
        <w:rPr>
          <w:sz w:val="28"/>
          <w:szCs w:val="28"/>
        </w:rPr>
        <w:t xml:space="preserve"> there are no partial dependent. </w:t>
      </w:r>
    </w:p>
    <w:p w:rsidR="00CE63DD" w:rsidRPr="00383C72" w:rsidRDefault="00CE63DD">
      <w:pPr>
        <w:rPr>
          <w:sz w:val="28"/>
          <w:szCs w:val="28"/>
        </w:rPr>
      </w:pPr>
      <w:r w:rsidRPr="00383C72">
        <w:rPr>
          <w:sz w:val="28"/>
          <w:szCs w:val="28"/>
        </w:rPr>
        <w:t xml:space="preserve"> The entity is already in 3NF because it is in 2NF and no non key is transitively dependency.</w:t>
      </w:r>
    </w:p>
    <w:p w:rsidR="008E0BDB" w:rsidRPr="00383C72" w:rsidRDefault="000C40FD" w:rsidP="008E0BDB">
      <w:pPr>
        <w:rPr>
          <w:sz w:val="28"/>
          <w:szCs w:val="28"/>
        </w:rPr>
      </w:pPr>
      <w:r>
        <w:rPr>
          <w:b/>
          <w:sz w:val="28"/>
          <w:szCs w:val="28"/>
        </w:rPr>
        <w:t>C)</w:t>
      </w:r>
      <w:r w:rsidR="008E0BDB" w:rsidRPr="00383C72">
        <w:rPr>
          <w:sz w:val="28"/>
          <w:szCs w:val="28"/>
        </w:rPr>
        <w:t xml:space="preserve"> T</w:t>
      </w:r>
      <w:r w:rsidR="00A1340B" w:rsidRPr="00383C72">
        <w:rPr>
          <w:sz w:val="28"/>
          <w:szCs w:val="28"/>
        </w:rPr>
        <w:t>he entity DISPENSARY</w:t>
      </w:r>
      <w:r w:rsidR="008E0BDB" w:rsidRPr="00383C72">
        <w:rPr>
          <w:sz w:val="28"/>
          <w:szCs w:val="28"/>
        </w:rPr>
        <w:t xml:space="preserve"> is already in 1NF because it ha</w:t>
      </w:r>
      <w:r w:rsidR="00955DE3" w:rsidRPr="00383C72">
        <w:rPr>
          <w:sz w:val="28"/>
          <w:szCs w:val="28"/>
        </w:rPr>
        <w:t>s no multiple values in any row and has a PK.</w:t>
      </w:r>
    </w:p>
    <w:p w:rsidR="008E0BDB" w:rsidRPr="00383C72" w:rsidRDefault="008E0BDB" w:rsidP="008E0BDB">
      <w:pPr>
        <w:rPr>
          <w:sz w:val="28"/>
          <w:szCs w:val="28"/>
        </w:rPr>
      </w:pPr>
      <w:r w:rsidRPr="00383C72">
        <w:rPr>
          <w:sz w:val="28"/>
          <w:szCs w:val="28"/>
        </w:rPr>
        <w:t xml:space="preserve">The entity is already in 2NF because it is in 1NF and </w:t>
      </w:r>
      <w:r w:rsidR="00EB3D8B" w:rsidRPr="00383C72">
        <w:rPr>
          <w:sz w:val="28"/>
          <w:szCs w:val="28"/>
        </w:rPr>
        <w:t xml:space="preserve">there are no partial dependent. </w:t>
      </w:r>
    </w:p>
    <w:p w:rsidR="008E0BDB" w:rsidRPr="00383C72" w:rsidRDefault="008E0BDB" w:rsidP="008E0BDB">
      <w:pPr>
        <w:rPr>
          <w:sz w:val="28"/>
          <w:szCs w:val="28"/>
        </w:rPr>
      </w:pPr>
      <w:r w:rsidRPr="00383C72">
        <w:rPr>
          <w:sz w:val="28"/>
          <w:szCs w:val="28"/>
        </w:rPr>
        <w:t>The entity is already in 3NF because it is in 2NF and no non key is transitively dependency.</w:t>
      </w:r>
    </w:p>
    <w:p w:rsidR="00BE7A9B" w:rsidRDefault="00BE7A9B" w:rsidP="00C96AFF">
      <w:pPr>
        <w:tabs>
          <w:tab w:val="left" w:pos="1635"/>
        </w:tabs>
        <w:rPr>
          <w:sz w:val="28"/>
          <w:szCs w:val="28"/>
        </w:rPr>
      </w:pPr>
      <w:r>
        <w:rPr>
          <w:b/>
          <w:sz w:val="32"/>
          <w:szCs w:val="32"/>
        </w:rPr>
        <w:t>D</w:t>
      </w:r>
      <w:r w:rsidR="000C40FD">
        <w:rPr>
          <w:b/>
          <w:sz w:val="32"/>
          <w:szCs w:val="32"/>
        </w:rPr>
        <w:t xml:space="preserve">) </w:t>
      </w:r>
      <w:r w:rsidR="00A1340B" w:rsidRPr="00383C72">
        <w:rPr>
          <w:sz w:val="28"/>
          <w:szCs w:val="28"/>
        </w:rPr>
        <w:t>The entity LABORATORY is in 1NF because it has no multiple values and has a PK.</w:t>
      </w:r>
    </w:p>
    <w:p w:rsidR="009C0E49" w:rsidRPr="00383C72" w:rsidRDefault="009C0E49" w:rsidP="00C96AFF">
      <w:pPr>
        <w:tabs>
          <w:tab w:val="left" w:pos="1635"/>
        </w:tabs>
        <w:rPr>
          <w:sz w:val="28"/>
          <w:szCs w:val="28"/>
        </w:rPr>
      </w:pPr>
      <w:r w:rsidRPr="00383C72">
        <w:rPr>
          <w:sz w:val="28"/>
          <w:szCs w:val="28"/>
        </w:rPr>
        <w:t>The entity is in 2NF because it is in 1NF and there are no partial dependent.</w:t>
      </w:r>
    </w:p>
    <w:p w:rsidR="009C0E49" w:rsidRPr="00383C72" w:rsidRDefault="009C0E49" w:rsidP="00C96AFF">
      <w:pPr>
        <w:tabs>
          <w:tab w:val="left" w:pos="1635"/>
        </w:tabs>
        <w:rPr>
          <w:sz w:val="28"/>
          <w:szCs w:val="28"/>
        </w:rPr>
      </w:pPr>
      <w:r w:rsidRPr="00383C72">
        <w:rPr>
          <w:sz w:val="28"/>
          <w:szCs w:val="28"/>
        </w:rPr>
        <w:lastRenderedPageBreak/>
        <w:t>The entity is in 3NF because it is in 2NF and the non keys are not depending on each other.</w:t>
      </w:r>
    </w:p>
    <w:p w:rsidR="00A1340B" w:rsidRPr="00383C72" w:rsidRDefault="00BE7A9B" w:rsidP="00C96AFF">
      <w:pPr>
        <w:tabs>
          <w:tab w:val="left" w:pos="1635"/>
        </w:tabs>
        <w:rPr>
          <w:sz w:val="28"/>
          <w:szCs w:val="28"/>
        </w:rPr>
      </w:pPr>
      <w:r>
        <w:rPr>
          <w:b/>
          <w:sz w:val="32"/>
          <w:szCs w:val="32"/>
        </w:rPr>
        <w:t>E</w:t>
      </w:r>
      <w:r w:rsidR="000C40FD">
        <w:rPr>
          <w:b/>
          <w:sz w:val="32"/>
          <w:szCs w:val="32"/>
        </w:rPr>
        <w:t xml:space="preserve">) </w:t>
      </w:r>
      <w:r w:rsidR="009C0E49" w:rsidRPr="00383C72">
        <w:rPr>
          <w:sz w:val="28"/>
          <w:szCs w:val="28"/>
        </w:rPr>
        <w:t>The entity ACCT DEPARTMENT is in 1NF because it has no multiple values and has a PK.</w:t>
      </w:r>
    </w:p>
    <w:p w:rsidR="009C0E49" w:rsidRPr="00383C72" w:rsidRDefault="009C0E49" w:rsidP="00C96AFF">
      <w:pPr>
        <w:tabs>
          <w:tab w:val="left" w:pos="1635"/>
        </w:tabs>
        <w:rPr>
          <w:sz w:val="28"/>
          <w:szCs w:val="28"/>
        </w:rPr>
      </w:pPr>
      <w:r w:rsidRPr="00383C72">
        <w:rPr>
          <w:sz w:val="28"/>
          <w:szCs w:val="28"/>
        </w:rPr>
        <w:t>The entity is in 2NF because it is 1NF and there are no partial dependent.</w:t>
      </w:r>
    </w:p>
    <w:p w:rsidR="009C0E49" w:rsidRPr="00383C72" w:rsidRDefault="009C0E49" w:rsidP="00C96AFF">
      <w:pPr>
        <w:tabs>
          <w:tab w:val="left" w:pos="1635"/>
        </w:tabs>
        <w:rPr>
          <w:sz w:val="28"/>
          <w:szCs w:val="28"/>
        </w:rPr>
      </w:pPr>
      <w:r w:rsidRPr="00383C72">
        <w:rPr>
          <w:sz w:val="28"/>
          <w:szCs w:val="28"/>
        </w:rPr>
        <w:t>The entity is in 3NF because it is 2NF and the non keys are not depending on each other.</w:t>
      </w:r>
    </w:p>
    <w:p w:rsidR="009C0E49" w:rsidRPr="00383C72" w:rsidRDefault="000C40FD" w:rsidP="00C96AFF">
      <w:pPr>
        <w:tabs>
          <w:tab w:val="left" w:pos="1635"/>
        </w:tabs>
        <w:rPr>
          <w:sz w:val="28"/>
          <w:szCs w:val="28"/>
        </w:rPr>
      </w:pPr>
      <w:r>
        <w:rPr>
          <w:b/>
          <w:sz w:val="28"/>
          <w:szCs w:val="28"/>
        </w:rPr>
        <w:t xml:space="preserve">G) </w:t>
      </w:r>
      <w:r w:rsidR="009C0E49" w:rsidRPr="00383C72">
        <w:rPr>
          <w:sz w:val="28"/>
          <w:szCs w:val="28"/>
        </w:rPr>
        <w:t xml:space="preserve">The entity </w:t>
      </w:r>
      <w:r>
        <w:rPr>
          <w:sz w:val="28"/>
          <w:szCs w:val="28"/>
        </w:rPr>
        <w:t>RADIOGRAP</w:t>
      </w:r>
      <w:r w:rsidR="00BE7A9B">
        <w:rPr>
          <w:sz w:val="28"/>
          <w:szCs w:val="28"/>
        </w:rPr>
        <w:t>H</w:t>
      </w:r>
      <w:r>
        <w:rPr>
          <w:sz w:val="28"/>
          <w:szCs w:val="28"/>
        </w:rPr>
        <w:t xml:space="preserve">Y </w:t>
      </w:r>
      <w:r w:rsidR="009C0E49" w:rsidRPr="00383C72">
        <w:rPr>
          <w:sz w:val="28"/>
          <w:szCs w:val="28"/>
        </w:rPr>
        <w:t>is in 1NF because it has no multiple values and a PK.</w:t>
      </w:r>
    </w:p>
    <w:p w:rsidR="009C0E49" w:rsidRPr="00383C72" w:rsidRDefault="009C0E49" w:rsidP="00C96AFF">
      <w:pPr>
        <w:tabs>
          <w:tab w:val="left" w:pos="1635"/>
        </w:tabs>
        <w:rPr>
          <w:sz w:val="28"/>
          <w:szCs w:val="28"/>
        </w:rPr>
      </w:pPr>
      <w:r w:rsidRPr="00383C72">
        <w:rPr>
          <w:sz w:val="28"/>
          <w:szCs w:val="28"/>
        </w:rPr>
        <w:t>The entity is in 2NF because it is in 1NF and there areno partial dependent.</w:t>
      </w:r>
    </w:p>
    <w:p w:rsidR="009C0E49" w:rsidRDefault="009C0E49" w:rsidP="00C96AFF">
      <w:pPr>
        <w:tabs>
          <w:tab w:val="left" w:pos="1635"/>
        </w:tabs>
        <w:rPr>
          <w:sz w:val="28"/>
          <w:szCs w:val="28"/>
        </w:rPr>
      </w:pPr>
      <w:r w:rsidRPr="00383C72">
        <w:rPr>
          <w:sz w:val="28"/>
          <w:szCs w:val="28"/>
        </w:rPr>
        <w:t xml:space="preserve">The entity is in 3NF because it is 2NF and </w:t>
      </w:r>
      <w:r w:rsidR="00383C72" w:rsidRPr="00383C72">
        <w:rPr>
          <w:sz w:val="28"/>
          <w:szCs w:val="28"/>
        </w:rPr>
        <w:t>the non keys are not depending on each other.</w:t>
      </w:r>
    </w:p>
    <w:p w:rsidR="000C40FD" w:rsidRPr="000C40FD" w:rsidRDefault="000C40FD" w:rsidP="000C40FD">
      <w:pPr>
        <w:tabs>
          <w:tab w:val="left" w:pos="1635"/>
        </w:tabs>
        <w:rPr>
          <w:sz w:val="28"/>
          <w:szCs w:val="28"/>
        </w:rPr>
      </w:pPr>
      <w:r>
        <w:rPr>
          <w:b/>
          <w:sz w:val="28"/>
          <w:szCs w:val="28"/>
        </w:rPr>
        <w:t>H)</w:t>
      </w:r>
      <w:r w:rsidRPr="000C40FD">
        <w:rPr>
          <w:sz w:val="28"/>
          <w:szCs w:val="28"/>
        </w:rPr>
        <w:t xml:space="preserve"> The entity PRESCRIPTION is in 1NF because it has no multiple values and a PK.</w:t>
      </w:r>
    </w:p>
    <w:p w:rsidR="000C40FD" w:rsidRDefault="000C40FD" w:rsidP="00C96AFF">
      <w:pPr>
        <w:tabs>
          <w:tab w:val="left" w:pos="1635"/>
        </w:tabs>
        <w:rPr>
          <w:sz w:val="28"/>
          <w:szCs w:val="28"/>
        </w:rPr>
      </w:pPr>
      <w:r>
        <w:rPr>
          <w:sz w:val="28"/>
          <w:szCs w:val="28"/>
        </w:rPr>
        <w:t>The entity is in 2NF because it is in 1NF and there are no partial dependent.</w:t>
      </w:r>
    </w:p>
    <w:p w:rsidR="000C40FD" w:rsidRDefault="000C40FD" w:rsidP="00C96AFF">
      <w:pPr>
        <w:tabs>
          <w:tab w:val="left" w:pos="1635"/>
        </w:tabs>
        <w:rPr>
          <w:sz w:val="28"/>
          <w:szCs w:val="28"/>
        </w:rPr>
      </w:pPr>
      <w:r>
        <w:rPr>
          <w:sz w:val="28"/>
          <w:szCs w:val="28"/>
        </w:rPr>
        <w:t>The entity is in 3NF because it is in 2NF and the non keys are not depending on each other.</w:t>
      </w:r>
    </w:p>
    <w:p w:rsidR="00BE7A9B" w:rsidRPr="00383C72" w:rsidRDefault="00BE7A9B" w:rsidP="00BE7A9B">
      <w:pPr>
        <w:rPr>
          <w:sz w:val="28"/>
          <w:szCs w:val="28"/>
        </w:rPr>
      </w:pPr>
      <w:r w:rsidRPr="00976E4B">
        <w:rPr>
          <w:b/>
          <w:sz w:val="28"/>
          <w:szCs w:val="28"/>
        </w:rPr>
        <w:t>I)</w:t>
      </w:r>
      <w:r>
        <w:rPr>
          <w:sz w:val="28"/>
          <w:szCs w:val="28"/>
        </w:rPr>
        <w:t xml:space="preserve"> The entity BILL </w:t>
      </w:r>
      <w:r w:rsidRPr="00383C72">
        <w:rPr>
          <w:sz w:val="28"/>
          <w:szCs w:val="28"/>
        </w:rPr>
        <w:t xml:space="preserve"> is in 1NF because it has no multiple values and has a PK.</w:t>
      </w:r>
    </w:p>
    <w:p w:rsidR="00BE7A9B" w:rsidRPr="00383C72" w:rsidRDefault="00BE7A9B" w:rsidP="00BE7A9B">
      <w:pPr>
        <w:rPr>
          <w:sz w:val="28"/>
          <w:szCs w:val="28"/>
        </w:rPr>
      </w:pPr>
      <w:r w:rsidRPr="00383C72">
        <w:rPr>
          <w:sz w:val="28"/>
          <w:szCs w:val="28"/>
        </w:rPr>
        <w:t xml:space="preserve">The entity is in 2NF because it is in 1NF and there are no partial dependent. </w:t>
      </w:r>
    </w:p>
    <w:p w:rsidR="00BE7A9B" w:rsidRDefault="00BE7A9B" w:rsidP="00BE7A9B">
      <w:pPr>
        <w:rPr>
          <w:sz w:val="28"/>
          <w:szCs w:val="28"/>
        </w:rPr>
      </w:pPr>
      <w:r w:rsidRPr="00383C72">
        <w:rPr>
          <w:sz w:val="28"/>
          <w:szCs w:val="28"/>
        </w:rPr>
        <w:t>The entity is in 3NF because it is 2NF and the non keys are not depending on each other</w:t>
      </w:r>
      <w:r>
        <w:rPr>
          <w:sz w:val="28"/>
          <w:szCs w:val="28"/>
        </w:rPr>
        <w:t>.</w:t>
      </w:r>
    </w:p>
    <w:p w:rsidR="00BE7A9B" w:rsidRPr="00383C72" w:rsidRDefault="00BE7A9B" w:rsidP="00BE7A9B">
      <w:pPr>
        <w:rPr>
          <w:sz w:val="28"/>
          <w:szCs w:val="28"/>
        </w:rPr>
      </w:pPr>
      <w:r w:rsidRPr="00976E4B">
        <w:rPr>
          <w:b/>
          <w:sz w:val="28"/>
          <w:szCs w:val="28"/>
        </w:rPr>
        <w:t>J)</w:t>
      </w:r>
      <w:r w:rsidRPr="00383C72">
        <w:rPr>
          <w:sz w:val="28"/>
          <w:szCs w:val="28"/>
        </w:rPr>
        <w:t>The entity</w:t>
      </w:r>
      <w:r>
        <w:rPr>
          <w:sz w:val="28"/>
          <w:szCs w:val="28"/>
        </w:rPr>
        <w:t xml:space="preserve"> PERCENT</w:t>
      </w:r>
      <w:r w:rsidRPr="00383C72">
        <w:rPr>
          <w:sz w:val="28"/>
          <w:szCs w:val="28"/>
        </w:rPr>
        <w:t xml:space="preserve"> is in 1NF because it has no multiple values and has a PK.</w:t>
      </w:r>
    </w:p>
    <w:p w:rsidR="00BE7A9B" w:rsidRPr="00383C72" w:rsidRDefault="00BE7A9B" w:rsidP="00BE7A9B">
      <w:pPr>
        <w:rPr>
          <w:sz w:val="28"/>
          <w:szCs w:val="28"/>
        </w:rPr>
      </w:pPr>
      <w:r w:rsidRPr="00383C72">
        <w:rPr>
          <w:sz w:val="28"/>
          <w:szCs w:val="28"/>
        </w:rPr>
        <w:t xml:space="preserve">The entity is in 2NF because it is in 1NF and there are no partial dependent. </w:t>
      </w:r>
    </w:p>
    <w:p w:rsidR="00BE7A9B" w:rsidRDefault="00BE7A9B" w:rsidP="00BE7A9B">
      <w:pPr>
        <w:rPr>
          <w:sz w:val="28"/>
          <w:szCs w:val="28"/>
        </w:rPr>
      </w:pPr>
      <w:r w:rsidRPr="00383C72">
        <w:rPr>
          <w:sz w:val="28"/>
          <w:szCs w:val="28"/>
        </w:rPr>
        <w:t>The entity is in 3NF because it is 2NF and the non keys are not depending on each other</w:t>
      </w:r>
      <w:r>
        <w:rPr>
          <w:sz w:val="28"/>
          <w:szCs w:val="28"/>
        </w:rPr>
        <w:t>.</w:t>
      </w:r>
    </w:p>
    <w:p w:rsidR="00BE7A9B" w:rsidRDefault="00BE7A9B" w:rsidP="00BE7A9B">
      <w:pPr>
        <w:rPr>
          <w:sz w:val="28"/>
          <w:szCs w:val="28"/>
        </w:rPr>
      </w:pPr>
      <w:r w:rsidRPr="00976E4B">
        <w:rPr>
          <w:b/>
          <w:sz w:val="28"/>
          <w:szCs w:val="28"/>
        </w:rPr>
        <w:t>K)</w:t>
      </w:r>
      <w:r w:rsidRPr="00383C72">
        <w:rPr>
          <w:sz w:val="28"/>
          <w:szCs w:val="28"/>
        </w:rPr>
        <w:t>The entity STAFF is in 1NF because it has no multiple values and has a PK.</w:t>
      </w:r>
    </w:p>
    <w:p w:rsidR="004E3252" w:rsidRDefault="004E3252" w:rsidP="004E3252">
      <w:pPr>
        <w:rPr>
          <w:sz w:val="28"/>
          <w:szCs w:val="28"/>
        </w:rPr>
      </w:pPr>
      <w:r w:rsidRPr="00383C72">
        <w:rPr>
          <w:sz w:val="28"/>
          <w:szCs w:val="28"/>
        </w:rPr>
        <w:lastRenderedPageBreak/>
        <w:t xml:space="preserve">The entity is in 2NF because it is in 1NF and there are no partial dependent. </w:t>
      </w:r>
    </w:p>
    <w:p w:rsidR="004E3252" w:rsidRDefault="004E3252" w:rsidP="004E3252">
      <w:pPr>
        <w:rPr>
          <w:sz w:val="28"/>
          <w:szCs w:val="28"/>
        </w:rPr>
      </w:pPr>
      <w:r>
        <w:rPr>
          <w:sz w:val="28"/>
          <w:szCs w:val="28"/>
        </w:rPr>
        <w:t>The entity is not in 3NF because the non keys are depending on each other.</w:t>
      </w:r>
    </w:p>
    <w:p w:rsidR="00976E4B" w:rsidRDefault="00976E4B" w:rsidP="004E3252">
      <w:pPr>
        <w:rPr>
          <w:sz w:val="28"/>
          <w:szCs w:val="28"/>
        </w:rPr>
      </w:pPr>
    </w:p>
    <w:p w:rsidR="004E3252" w:rsidRPr="00976E4B" w:rsidRDefault="004E3252" w:rsidP="004E3252">
      <w:pPr>
        <w:rPr>
          <w:b/>
          <w:sz w:val="28"/>
          <w:szCs w:val="28"/>
        </w:rPr>
      </w:pPr>
      <w:r w:rsidRPr="00976E4B">
        <w:rPr>
          <w:b/>
          <w:sz w:val="28"/>
          <w:szCs w:val="28"/>
        </w:rPr>
        <w:t>CONVERSION TO 3NF</w:t>
      </w:r>
    </w:p>
    <w:p w:rsidR="004E3252" w:rsidRDefault="004E3252" w:rsidP="004E3252">
      <w:pPr>
        <w:rPr>
          <w:sz w:val="28"/>
          <w:szCs w:val="28"/>
        </w:rPr>
      </w:pPr>
      <w:r>
        <w:rPr>
          <w:sz w:val="28"/>
          <w:szCs w:val="28"/>
        </w:rPr>
        <w:t>To achieve 3NF</w:t>
      </w:r>
    </w:p>
    <w:p w:rsidR="004E3252" w:rsidRPr="00976E4B" w:rsidRDefault="004E3252" w:rsidP="00976E4B">
      <w:pPr>
        <w:pStyle w:val="ListParagraph"/>
        <w:numPr>
          <w:ilvl w:val="0"/>
          <w:numId w:val="16"/>
        </w:numPr>
        <w:rPr>
          <w:sz w:val="28"/>
          <w:szCs w:val="28"/>
        </w:rPr>
      </w:pPr>
      <w:r w:rsidRPr="00976E4B">
        <w:rPr>
          <w:sz w:val="28"/>
          <w:szCs w:val="28"/>
        </w:rPr>
        <w:t>Remove the transitive dependent from the table.</w:t>
      </w:r>
    </w:p>
    <w:p w:rsidR="004E3252" w:rsidRPr="00976E4B" w:rsidRDefault="004E3252" w:rsidP="00976E4B">
      <w:pPr>
        <w:pStyle w:val="ListParagraph"/>
        <w:numPr>
          <w:ilvl w:val="0"/>
          <w:numId w:val="16"/>
        </w:numPr>
        <w:rPr>
          <w:sz w:val="28"/>
          <w:szCs w:val="28"/>
        </w:rPr>
      </w:pPr>
      <w:r w:rsidRPr="00976E4B">
        <w:rPr>
          <w:sz w:val="28"/>
          <w:szCs w:val="28"/>
        </w:rPr>
        <w:t>Place them in a new table with the determinant as the PK.</w:t>
      </w:r>
    </w:p>
    <w:p w:rsidR="004E3252" w:rsidRPr="00976E4B" w:rsidRDefault="004E3252" w:rsidP="00976E4B">
      <w:pPr>
        <w:pStyle w:val="ListParagraph"/>
        <w:numPr>
          <w:ilvl w:val="0"/>
          <w:numId w:val="16"/>
        </w:numPr>
        <w:rPr>
          <w:sz w:val="28"/>
          <w:szCs w:val="28"/>
        </w:rPr>
      </w:pPr>
      <w:r w:rsidRPr="00976E4B">
        <w:rPr>
          <w:sz w:val="28"/>
          <w:szCs w:val="28"/>
        </w:rPr>
        <w:t>Leave the determinant in the original table.</w:t>
      </w:r>
    </w:p>
    <w:p w:rsidR="00781116" w:rsidRPr="00781116" w:rsidRDefault="00781116" w:rsidP="004E3252">
      <w:pPr>
        <w:rPr>
          <w:b/>
          <w:sz w:val="28"/>
          <w:szCs w:val="28"/>
        </w:rPr>
      </w:pPr>
      <w:r w:rsidRPr="00781116">
        <w:rPr>
          <w:b/>
          <w:sz w:val="28"/>
          <w:szCs w:val="28"/>
        </w:rPr>
        <w:t>STAFF</w:t>
      </w:r>
    </w:p>
    <w:tbl>
      <w:tblPr>
        <w:tblStyle w:val="TableGrid"/>
        <w:tblW w:w="0" w:type="auto"/>
        <w:tblLook w:val="04A0"/>
      </w:tblPr>
      <w:tblGrid>
        <w:gridCol w:w="1915"/>
        <w:gridCol w:w="1915"/>
        <w:gridCol w:w="1915"/>
        <w:gridCol w:w="1915"/>
        <w:gridCol w:w="1916"/>
      </w:tblGrid>
      <w:tr w:rsidR="00781116" w:rsidTr="00781116">
        <w:tc>
          <w:tcPr>
            <w:tcW w:w="1915" w:type="dxa"/>
          </w:tcPr>
          <w:p w:rsidR="00781116" w:rsidRPr="00781116" w:rsidRDefault="00781116" w:rsidP="004E3252">
            <w:pPr>
              <w:rPr>
                <w:b/>
                <w:sz w:val="28"/>
                <w:szCs w:val="28"/>
              </w:rPr>
            </w:pPr>
            <w:r w:rsidRPr="00781116">
              <w:rPr>
                <w:b/>
                <w:sz w:val="28"/>
                <w:szCs w:val="28"/>
              </w:rPr>
              <w:t xml:space="preserve">Staff_ID </w:t>
            </w:r>
          </w:p>
        </w:tc>
        <w:tc>
          <w:tcPr>
            <w:tcW w:w="1915" w:type="dxa"/>
          </w:tcPr>
          <w:p w:rsidR="00781116" w:rsidRDefault="00781116" w:rsidP="004E3252">
            <w:pPr>
              <w:rPr>
                <w:sz w:val="28"/>
                <w:szCs w:val="28"/>
              </w:rPr>
            </w:pPr>
            <w:r>
              <w:rPr>
                <w:sz w:val="28"/>
                <w:szCs w:val="28"/>
              </w:rPr>
              <w:t>Staff_name</w:t>
            </w:r>
          </w:p>
        </w:tc>
        <w:tc>
          <w:tcPr>
            <w:tcW w:w="1915" w:type="dxa"/>
          </w:tcPr>
          <w:p w:rsidR="00781116" w:rsidRDefault="00781116" w:rsidP="004E3252">
            <w:pPr>
              <w:rPr>
                <w:sz w:val="28"/>
                <w:szCs w:val="28"/>
              </w:rPr>
            </w:pPr>
            <w:r>
              <w:rPr>
                <w:sz w:val="28"/>
                <w:szCs w:val="28"/>
              </w:rPr>
              <w:t>Phone</w:t>
            </w:r>
          </w:p>
        </w:tc>
        <w:tc>
          <w:tcPr>
            <w:tcW w:w="1915" w:type="dxa"/>
          </w:tcPr>
          <w:p w:rsidR="00781116" w:rsidRDefault="00C569E1" w:rsidP="004E3252">
            <w:pPr>
              <w:rPr>
                <w:sz w:val="28"/>
                <w:szCs w:val="28"/>
              </w:rPr>
            </w:pPr>
            <w:r>
              <w:rPr>
                <w:noProof/>
                <w:sz w:val="28"/>
                <w:szCs w:val="28"/>
              </w:rPr>
              <w:pict>
                <v:shapetype id="_x0000_t32" coordsize="21600,21600" o:spt="32" o:oned="t" path="m,l21600,21600e" filled="f">
                  <v:path arrowok="t" fillok="f" o:connecttype="none"/>
                  <o:lock v:ext="edit" shapetype="t"/>
                </v:shapetype>
                <v:shape id="AutoShape 2" o:spid="_x0000_s1026" type="#_x0000_t32" style="position:absolute;margin-left:19.5pt;margin-top:16.65pt;width:.75pt;height:24.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"/>
              </w:pict>
            </w:r>
            <w:r w:rsidR="00781116">
              <w:rPr>
                <w:sz w:val="28"/>
                <w:szCs w:val="28"/>
              </w:rPr>
              <w:t>Area of work</w:t>
            </w:r>
          </w:p>
        </w:tc>
        <w:tc>
          <w:tcPr>
            <w:tcW w:w="1916" w:type="dxa"/>
          </w:tcPr>
          <w:p w:rsidR="00781116" w:rsidRDefault="00C569E1" w:rsidP="004E3252">
            <w:pPr>
              <w:rPr>
                <w:sz w:val="28"/>
                <w:szCs w:val="28"/>
              </w:rPr>
            </w:pPr>
            <w:r>
              <w:rPr>
                <w:noProof/>
                <w:sz w:val="28"/>
                <w:szCs w:val="28"/>
              </w:rPr>
              <w:pict>
                <v:shape id="AutoShape 4" o:spid="_x0000_s1028" type="#_x0000_t32" style="position:absolute;margin-left:28pt;margin-top:16.65pt;width:0;height:24.75pt;z-index:25165824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"/>
              </w:pict>
            </w:r>
            <w:r w:rsidR="00781116">
              <w:rPr>
                <w:sz w:val="28"/>
                <w:szCs w:val="28"/>
              </w:rPr>
              <w:t>Salary</w:t>
            </w:r>
          </w:p>
        </w:tc>
      </w:tr>
    </w:tbl>
    <w:p w:rsidR="004E3252" w:rsidRPr="00383C72" w:rsidRDefault="00C569E1" w:rsidP="00781116">
      <w:pPr>
        <w:tabs>
          <w:tab w:val="left" w:pos="6600"/>
        </w:tabs>
        <w:rPr>
          <w:sz w:val="28"/>
          <w:szCs w:val="28"/>
        </w:rPr>
      </w:pPr>
      <w:r>
        <w:rPr>
          <w:noProof/>
          <w:sz w:val="28"/>
          <w:szCs w:val="28"/>
        </w:rPr>
        <w:pict>
          <v:shape id="AutoShape 3" o:spid="_x0000_s1027" type="#_x0000_t32" style="position:absolute;margin-left:307.5pt;margin-top:23.8pt;width:103.5pt;height:0;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"/>
        </w:pict>
      </w:r>
      <w:r w:rsidR="00781116">
        <w:rPr>
          <w:sz w:val="28"/>
          <w:szCs w:val="28"/>
        </w:rPr>
        <w:tab/>
        <w:t>Transitive dependent</w:t>
      </w:r>
    </w:p>
    <w:p w:rsidR="004E3252" w:rsidRPr="00383C72" w:rsidRDefault="004E3252" w:rsidP="00BE7A9B">
      <w:pPr>
        <w:rPr>
          <w:sz w:val="28"/>
          <w:szCs w:val="28"/>
        </w:rPr>
      </w:pPr>
    </w:p>
    <w:p w:rsidR="00781116" w:rsidRDefault="00781116" w:rsidP="00781116">
      <w:pPr>
        <w:tabs>
          <w:tab w:val="left" w:pos="1680"/>
        </w:tabs>
        <w:rPr>
          <w:sz w:val="28"/>
          <w:szCs w:val="28"/>
        </w:rPr>
      </w:pPr>
      <w:r>
        <w:rPr>
          <w:sz w:val="28"/>
          <w:szCs w:val="28"/>
        </w:rPr>
        <w:tab/>
      </w:r>
    </w:p>
    <w:p w:rsidR="00781116" w:rsidRPr="00781116" w:rsidRDefault="00781116" w:rsidP="00781116">
      <w:pPr>
        <w:tabs>
          <w:tab w:val="left" w:pos="1680"/>
        </w:tabs>
        <w:rPr>
          <w:b/>
          <w:sz w:val="28"/>
          <w:szCs w:val="28"/>
        </w:rPr>
      </w:pPr>
      <w:r w:rsidRPr="00781116">
        <w:rPr>
          <w:b/>
          <w:sz w:val="28"/>
          <w:szCs w:val="28"/>
        </w:rPr>
        <w:t>JOBTYPE</w:t>
      </w:r>
    </w:p>
    <w:tbl>
      <w:tblPr>
        <w:tblStyle w:val="TableGrid"/>
        <w:tblW w:w="0" w:type="auto"/>
        <w:tblLook w:val="04A0"/>
      </w:tblPr>
      <w:tblGrid>
        <w:gridCol w:w="4788"/>
        <w:gridCol w:w="4788"/>
      </w:tblGrid>
      <w:tr w:rsidR="00781116" w:rsidTr="00781116">
        <w:tc>
          <w:tcPr>
            <w:tcW w:w="4788" w:type="dxa"/>
          </w:tcPr>
          <w:p w:rsidR="00781116" w:rsidRPr="00781116" w:rsidRDefault="00781116" w:rsidP="00BE7A9B">
            <w:pPr>
              <w:rPr>
                <w:b/>
                <w:sz w:val="28"/>
                <w:szCs w:val="28"/>
              </w:rPr>
            </w:pPr>
            <w:r w:rsidRPr="00781116">
              <w:rPr>
                <w:b/>
                <w:sz w:val="28"/>
                <w:szCs w:val="28"/>
              </w:rPr>
              <w:t>Area of work</w:t>
            </w:r>
          </w:p>
        </w:tc>
        <w:tc>
          <w:tcPr>
            <w:tcW w:w="4788" w:type="dxa"/>
          </w:tcPr>
          <w:p w:rsidR="00781116" w:rsidRDefault="00781116" w:rsidP="00BE7A9B">
            <w:pPr>
              <w:rPr>
                <w:sz w:val="28"/>
                <w:szCs w:val="28"/>
              </w:rPr>
            </w:pPr>
            <w:r>
              <w:rPr>
                <w:sz w:val="28"/>
                <w:szCs w:val="28"/>
              </w:rPr>
              <w:t>Salary</w:t>
            </w:r>
          </w:p>
        </w:tc>
      </w:tr>
    </w:tbl>
    <w:p w:rsidR="00155CFD" w:rsidRDefault="00155CFD" w:rsidP="00C96AFF">
      <w:pPr>
        <w:tabs>
          <w:tab w:val="left" w:pos="1635"/>
        </w:tabs>
        <w:rPr>
          <w:b/>
          <w:sz w:val="28"/>
          <w:szCs w:val="28"/>
        </w:rPr>
      </w:pPr>
    </w:p>
    <w:p w:rsidR="002F5A18" w:rsidRDefault="002F5A18" w:rsidP="00C96AFF">
      <w:pPr>
        <w:tabs>
          <w:tab w:val="left" w:pos="1635"/>
        </w:tabs>
        <w:rPr>
          <w:b/>
          <w:sz w:val="28"/>
          <w:szCs w:val="28"/>
        </w:rPr>
      </w:pPr>
      <w:r>
        <w:rPr>
          <w:b/>
          <w:sz w:val="28"/>
          <w:szCs w:val="28"/>
        </w:rPr>
        <w:t>JUSTIFICATION OF JOBTYPE</w:t>
      </w:r>
    </w:p>
    <w:p w:rsidR="002F5A18" w:rsidRPr="0010128D" w:rsidRDefault="002F5A18" w:rsidP="002F5A18">
      <w:pPr>
        <w:rPr>
          <w:b/>
          <w:sz w:val="32"/>
          <w:szCs w:val="32"/>
        </w:rPr>
      </w:pPr>
      <w:r>
        <w:rPr>
          <w:sz w:val="28"/>
          <w:szCs w:val="28"/>
        </w:rPr>
        <w:t xml:space="preserve">I considered it an entity because in my business scenario, the entity Staff are paid a certain amount depending on their job type information and it is of importance to database in the hospital. It is also an entity </w:t>
      </w:r>
      <w:r w:rsidR="000943C8">
        <w:rPr>
          <w:sz w:val="28"/>
          <w:szCs w:val="28"/>
        </w:rPr>
        <w:t>because</w:t>
      </w:r>
      <w:r>
        <w:rPr>
          <w:sz w:val="28"/>
          <w:szCs w:val="28"/>
        </w:rPr>
        <w:t xml:space="preserve"> data can be stored</w:t>
      </w:r>
      <w:r w:rsidR="000943C8">
        <w:rPr>
          <w:sz w:val="28"/>
          <w:szCs w:val="28"/>
        </w:rPr>
        <w:t xml:space="preserve"> in it</w:t>
      </w:r>
      <w:r>
        <w:rPr>
          <w:sz w:val="28"/>
          <w:szCs w:val="28"/>
        </w:rPr>
        <w:t>.</w:t>
      </w:r>
    </w:p>
    <w:p w:rsidR="002F5A18" w:rsidRDefault="002F5A18" w:rsidP="00C96AFF">
      <w:pPr>
        <w:tabs>
          <w:tab w:val="left" w:pos="1635"/>
        </w:tabs>
        <w:rPr>
          <w:b/>
          <w:sz w:val="28"/>
          <w:szCs w:val="28"/>
        </w:rPr>
      </w:pPr>
    </w:p>
    <w:p w:rsidR="00781116" w:rsidRDefault="00781116" w:rsidP="00C96AFF">
      <w:pPr>
        <w:tabs>
          <w:tab w:val="left" w:pos="1635"/>
        </w:tabs>
        <w:rPr>
          <w:b/>
          <w:sz w:val="28"/>
          <w:szCs w:val="28"/>
        </w:rPr>
      </w:pPr>
      <w:r>
        <w:rPr>
          <w:b/>
          <w:sz w:val="28"/>
          <w:szCs w:val="28"/>
        </w:rPr>
        <w:t>STAFF</w:t>
      </w:r>
    </w:p>
    <w:tbl>
      <w:tblPr>
        <w:tblStyle w:val="TableGrid"/>
        <w:tblW w:w="0" w:type="auto"/>
        <w:tblLook w:val="04A0"/>
      </w:tblPr>
      <w:tblGrid>
        <w:gridCol w:w="2394"/>
        <w:gridCol w:w="2394"/>
        <w:gridCol w:w="2394"/>
        <w:gridCol w:w="2394"/>
      </w:tblGrid>
      <w:tr w:rsidR="00781116" w:rsidTr="00781116">
        <w:tc>
          <w:tcPr>
            <w:tcW w:w="2394" w:type="dxa"/>
          </w:tcPr>
          <w:p w:rsidR="00781116" w:rsidRDefault="00781116" w:rsidP="00C96AFF">
            <w:pPr>
              <w:tabs>
                <w:tab w:val="left" w:pos="1635"/>
              </w:tabs>
              <w:rPr>
                <w:b/>
                <w:sz w:val="28"/>
                <w:szCs w:val="28"/>
              </w:rPr>
            </w:pPr>
            <w:r>
              <w:rPr>
                <w:b/>
                <w:sz w:val="28"/>
                <w:szCs w:val="28"/>
              </w:rPr>
              <w:t>Staff_ID</w:t>
            </w:r>
          </w:p>
        </w:tc>
        <w:tc>
          <w:tcPr>
            <w:tcW w:w="2394" w:type="dxa"/>
          </w:tcPr>
          <w:p w:rsidR="00781116" w:rsidRPr="00781116" w:rsidRDefault="00781116" w:rsidP="00C96AFF">
            <w:pPr>
              <w:tabs>
                <w:tab w:val="left" w:pos="1635"/>
              </w:tabs>
              <w:rPr>
                <w:sz w:val="28"/>
                <w:szCs w:val="28"/>
              </w:rPr>
            </w:pPr>
            <w:r>
              <w:rPr>
                <w:sz w:val="28"/>
                <w:szCs w:val="28"/>
              </w:rPr>
              <w:t>Staff_name</w:t>
            </w:r>
          </w:p>
        </w:tc>
        <w:tc>
          <w:tcPr>
            <w:tcW w:w="2394" w:type="dxa"/>
          </w:tcPr>
          <w:p w:rsidR="00781116" w:rsidRPr="00781116" w:rsidRDefault="00781116" w:rsidP="00C96AFF">
            <w:pPr>
              <w:tabs>
                <w:tab w:val="left" w:pos="1635"/>
              </w:tabs>
              <w:rPr>
                <w:sz w:val="28"/>
                <w:szCs w:val="28"/>
              </w:rPr>
            </w:pPr>
            <w:r>
              <w:rPr>
                <w:sz w:val="28"/>
                <w:szCs w:val="28"/>
              </w:rPr>
              <w:t>Phone</w:t>
            </w:r>
          </w:p>
        </w:tc>
        <w:tc>
          <w:tcPr>
            <w:tcW w:w="2394" w:type="dxa"/>
          </w:tcPr>
          <w:p w:rsidR="00781116" w:rsidRDefault="00781116" w:rsidP="00C96AFF">
            <w:pPr>
              <w:tabs>
                <w:tab w:val="left" w:pos="1635"/>
              </w:tabs>
              <w:rPr>
                <w:b/>
                <w:sz w:val="28"/>
                <w:szCs w:val="28"/>
              </w:rPr>
            </w:pPr>
            <w:r>
              <w:rPr>
                <w:b/>
                <w:sz w:val="28"/>
                <w:szCs w:val="28"/>
              </w:rPr>
              <w:t>Area of work</w:t>
            </w:r>
          </w:p>
        </w:tc>
      </w:tr>
    </w:tbl>
    <w:p w:rsidR="00352F38" w:rsidRDefault="00352F38" w:rsidP="00C96AFF">
      <w:pPr>
        <w:tabs>
          <w:tab w:val="left" w:pos="1635"/>
        </w:tabs>
        <w:rPr>
          <w:b/>
          <w:sz w:val="28"/>
          <w:szCs w:val="28"/>
        </w:rPr>
      </w:pPr>
    </w:p>
    <w:p w:rsidR="00DD762B" w:rsidRDefault="00DD762B" w:rsidP="00C96AFF">
      <w:pPr>
        <w:tabs>
          <w:tab w:val="left" w:pos="1635"/>
        </w:tabs>
        <w:rPr>
          <w:b/>
          <w:sz w:val="28"/>
          <w:szCs w:val="28"/>
        </w:rPr>
      </w:pPr>
    </w:p>
    <w:p w:rsidR="00976E4B" w:rsidRDefault="00976E4B" w:rsidP="00C96AFF">
      <w:pPr>
        <w:tabs>
          <w:tab w:val="left" w:pos="1635"/>
        </w:tabs>
        <w:rPr>
          <w:b/>
          <w:sz w:val="28"/>
          <w:szCs w:val="28"/>
        </w:rPr>
      </w:pPr>
      <w:r>
        <w:rPr>
          <w:b/>
          <w:sz w:val="28"/>
          <w:szCs w:val="28"/>
        </w:rPr>
        <w:t xml:space="preserve">2.4) </w:t>
      </w:r>
      <w:r w:rsidR="006517AD">
        <w:rPr>
          <w:b/>
          <w:sz w:val="28"/>
          <w:szCs w:val="28"/>
        </w:rPr>
        <w:t>Entity Relationship Diagram</w:t>
      </w:r>
    </w:p>
    <w:p w:rsidR="00DD762B" w:rsidRDefault="00DD762B" w:rsidP="00C96AFF">
      <w:pPr>
        <w:tabs>
          <w:tab w:val="left" w:pos="1635"/>
        </w:tabs>
        <w:rPr>
          <w:b/>
          <w:sz w:val="28"/>
          <w:szCs w:val="28"/>
        </w:rPr>
      </w:pPr>
    </w:p>
    <w:p w:rsidR="00C70070" w:rsidRDefault="00C87EED" w:rsidP="00C96AFF">
      <w:pPr>
        <w:tabs>
          <w:tab w:val="left" w:pos="1635"/>
        </w:tabs>
        <w:rPr>
          <w:b/>
          <w:sz w:val="28"/>
          <w:szCs w:val="28"/>
        </w:rPr>
      </w:pPr>
      <w:r>
        <w:rPr>
          <w:b/>
          <w:noProof/>
          <w:sz w:val="28"/>
          <w:szCs w:val="28"/>
        </w:rPr>
        <w:drawing>
          <wp:inline distT="0" distB="0" distL="0" distR="0">
            <wp:extent cx="4848225" cy="1896816"/>
            <wp:effectExtent l="19050" t="0" r="0" b="0"/>
            <wp:docPr id="8" name="Picture 7" descr="E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png"/>
                    <pic:cNvPicPr/>
                  </pic:nvPicPr>
                  <pic:blipFill>
                    <a:blip r:embed="rId7"/>
                    <a:stretch>
                      <a:fillRect/>
                    </a:stretch>
                  </pic:blipFill>
                  <pic:spPr>
                    <a:xfrm>
                      <a:off x="0" y="0"/>
                      <a:ext cx="4850874" cy="1897853"/>
                    </a:xfrm>
                    <a:prstGeom prst="rect">
                      <a:avLst/>
                    </a:prstGeom>
                  </pic:spPr>
                </pic:pic>
              </a:graphicData>
            </a:graphic>
          </wp:inline>
        </w:drawing>
      </w:r>
    </w:p>
    <w:p w:rsidR="005C7255" w:rsidRDefault="005C7255" w:rsidP="00C96AFF">
      <w:pPr>
        <w:tabs>
          <w:tab w:val="left" w:pos="1635"/>
        </w:tabs>
        <w:rPr>
          <w:b/>
          <w:sz w:val="28"/>
          <w:szCs w:val="28"/>
        </w:rPr>
      </w:pPr>
      <w:r>
        <w:rPr>
          <w:b/>
          <w:noProof/>
          <w:sz w:val="28"/>
          <w:szCs w:val="28"/>
        </w:rPr>
        <w:drawing>
          <wp:inline distT="0" distB="0" distL="0" distR="0">
            <wp:extent cx="4899753" cy="1967230"/>
            <wp:effectExtent l="19050" t="0" r="0" b="0"/>
            <wp:docPr id="9" name="Picture 8" descr="E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2.png"/>
                    <pic:cNvPicPr/>
                  </pic:nvPicPr>
                  <pic:blipFill>
                    <a:blip r:embed="rId8"/>
                    <a:stretch>
                      <a:fillRect/>
                    </a:stretch>
                  </pic:blipFill>
                  <pic:spPr>
                    <a:xfrm>
                      <a:off x="0" y="0"/>
                      <a:ext cx="4899753" cy="1967230"/>
                    </a:xfrm>
                    <a:prstGeom prst="rect">
                      <a:avLst/>
                    </a:prstGeom>
                  </pic:spPr>
                </pic:pic>
              </a:graphicData>
            </a:graphic>
          </wp:inline>
        </w:drawing>
      </w:r>
    </w:p>
    <w:p w:rsidR="00DD762B" w:rsidRDefault="00DD762B" w:rsidP="00C96AFF">
      <w:pPr>
        <w:tabs>
          <w:tab w:val="left" w:pos="1635"/>
        </w:tabs>
        <w:rPr>
          <w:b/>
          <w:sz w:val="28"/>
          <w:szCs w:val="28"/>
        </w:rPr>
      </w:pPr>
    </w:p>
    <w:p w:rsidR="00781116" w:rsidRDefault="006517AD" w:rsidP="00C96AFF">
      <w:pPr>
        <w:tabs>
          <w:tab w:val="left" w:pos="1635"/>
        </w:tabs>
        <w:rPr>
          <w:b/>
          <w:sz w:val="28"/>
          <w:szCs w:val="28"/>
        </w:rPr>
      </w:pPr>
      <w:r>
        <w:rPr>
          <w:b/>
          <w:sz w:val="28"/>
          <w:szCs w:val="28"/>
        </w:rPr>
        <w:t>2.5) Implementation of the database schema</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--doctor</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doctor(</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Doctor_Name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Phone </w:t>
      </w:r>
      <w:r w:rsidRPr="00C56F49">
        <w:rPr>
          <w:rFonts w:ascii="Consolas" w:eastAsia="Times New Roman" w:hAnsi="Consolas" w:cs="Times New Roman"/>
          <w:color w:val="569CD6"/>
          <w:sz w:val="21"/>
          <w:szCs w:val="21"/>
        </w:rPr>
        <w:t>NUMBER</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11</w:t>
      </w:r>
      <w:r w:rsidRPr="00C56F49">
        <w:rPr>
          <w:rFonts w:ascii="Consolas" w:eastAsia="Times New Roman" w:hAnsi="Consolas" w:cs="Times New Roman"/>
          <w:color w:val="D4D4D4"/>
          <w:sz w:val="21"/>
          <w:szCs w:val="21"/>
        </w:rPr>
        <w:t>,</w:t>
      </w:r>
      <w:r w:rsidRPr="00C56F49">
        <w:rPr>
          <w:rFonts w:ascii="Consolas" w:eastAsia="Times New Roman" w:hAnsi="Consolas" w:cs="Times New Roman"/>
          <w:color w:val="B5CEA8"/>
          <w:sz w:val="21"/>
          <w:szCs w:val="21"/>
        </w:rPr>
        <w:t>0</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Specialization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salary  </w:t>
      </w:r>
      <w:r w:rsidRPr="00C56F49">
        <w:rPr>
          <w:rFonts w:ascii="Consolas" w:eastAsia="Times New Roman" w:hAnsi="Consolas" w:cs="Times New Roman"/>
          <w:color w:val="569CD6"/>
          <w:sz w:val="21"/>
          <w:szCs w:val="21"/>
        </w:rPr>
        <w:t>NUMBERNOTNULL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pk_doctor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(Doctor_Name)  </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--bill</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bill(</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lastRenderedPageBreak/>
        <w:t xml:space="preserve">patient_Card_num   </w:t>
      </w:r>
      <w:r w:rsidRPr="00C56F49">
        <w:rPr>
          <w:rFonts w:ascii="Consolas" w:eastAsia="Times New Roman" w:hAnsi="Consolas" w:cs="Times New Roman"/>
          <w:color w:val="569CD6"/>
          <w:sz w:val="21"/>
          <w:szCs w:val="21"/>
        </w:rPr>
        <w:t>NUMBER</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5</w:t>
      </w:r>
      <w:r w:rsidRPr="00C56F49">
        <w:rPr>
          <w:rFonts w:ascii="Consolas" w:eastAsia="Times New Roman" w:hAnsi="Consolas" w:cs="Times New Roman"/>
          <w:color w:val="D4D4D4"/>
          <w:sz w:val="21"/>
          <w:szCs w:val="21"/>
        </w:rPr>
        <w:t>,</w:t>
      </w:r>
      <w:r w:rsidRPr="00C56F49">
        <w:rPr>
          <w:rFonts w:ascii="Consolas" w:eastAsia="Times New Roman" w:hAnsi="Consolas" w:cs="Times New Roman"/>
          <w:color w:val="B5CEA8"/>
          <w:sz w:val="21"/>
          <w:szCs w:val="21"/>
        </w:rPr>
        <w:t>0</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First_name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Last_name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Pay_reason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Amount_paid     </w:t>
      </w:r>
      <w:r w:rsidRPr="00C56F49">
        <w:rPr>
          <w:rFonts w:ascii="Consolas" w:eastAsia="Times New Roman" w:hAnsi="Consolas" w:cs="Times New Roman"/>
          <w:color w:val="569CD6"/>
          <w:sz w:val="21"/>
          <w:szCs w:val="21"/>
        </w:rPr>
        <w:t>NUMBERNOTNULL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pk_bill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(patient_card_num)</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--prescription</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prescription(</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patient_Card_num  </w:t>
      </w:r>
      <w:r w:rsidRPr="00C56F49">
        <w:rPr>
          <w:rFonts w:ascii="Consolas" w:eastAsia="Times New Roman" w:hAnsi="Consolas" w:cs="Times New Roman"/>
          <w:color w:val="569CD6"/>
          <w:sz w:val="21"/>
          <w:szCs w:val="21"/>
        </w:rPr>
        <w:t>NUMBER</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5</w:t>
      </w:r>
      <w:r w:rsidRPr="00C56F49">
        <w:rPr>
          <w:rFonts w:ascii="Consolas" w:eastAsia="Times New Roman" w:hAnsi="Consolas" w:cs="Times New Roman"/>
          <w:color w:val="D4D4D4"/>
          <w:sz w:val="21"/>
          <w:szCs w:val="21"/>
        </w:rPr>
        <w:t>,</w:t>
      </w:r>
      <w:r w:rsidRPr="00C56F49">
        <w:rPr>
          <w:rFonts w:ascii="Consolas" w:eastAsia="Times New Roman" w:hAnsi="Consolas" w:cs="Times New Roman"/>
          <w:color w:val="B5CEA8"/>
          <w:sz w:val="21"/>
          <w:szCs w:val="21"/>
        </w:rPr>
        <w:t>0</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 xml:space="preserve">, </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prescription_Date  </w:t>
      </w:r>
      <w:r w:rsidRPr="00C56F49">
        <w:rPr>
          <w:rFonts w:ascii="Consolas" w:eastAsia="Times New Roman" w:hAnsi="Consolas" w:cs="Times New Roman"/>
          <w:color w:val="569CD6"/>
          <w:sz w:val="21"/>
          <w:szCs w:val="21"/>
        </w:rPr>
        <w:t>DATENOTNULL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Doctor_Name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 xml:space="preserve">,   </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pk_prescription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(patient_Card_num)</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--patient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patient(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patient_Card_num  </w:t>
      </w:r>
      <w:r w:rsidRPr="00C56F49">
        <w:rPr>
          <w:rFonts w:ascii="Consolas" w:eastAsia="Times New Roman" w:hAnsi="Consolas" w:cs="Times New Roman"/>
          <w:color w:val="569CD6"/>
          <w:sz w:val="21"/>
          <w:szCs w:val="21"/>
        </w:rPr>
        <w:t>NUMBER</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5</w:t>
      </w:r>
      <w:r w:rsidRPr="00C56F49">
        <w:rPr>
          <w:rFonts w:ascii="Consolas" w:eastAsia="Times New Roman" w:hAnsi="Consolas" w:cs="Times New Roman"/>
          <w:color w:val="D4D4D4"/>
          <w:sz w:val="21"/>
          <w:szCs w:val="21"/>
        </w:rPr>
        <w:t>,</w:t>
      </w:r>
      <w:r w:rsidRPr="00C56F49">
        <w:rPr>
          <w:rFonts w:ascii="Consolas" w:eastAsia="Times New Roman" w:hAnsi="Consolas" w:cs="Times New Roman"/>
          <w:color w:val="B5CEA8"/>
          <w:sz w:val="21"/>
          <w:szCs w:val="21"/>
        </w:rPr>
        <w:t>0</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  </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First_name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Last_name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Age       </w:t>
      </w:r>
      <w:r w:rsidRPr="00C56F49">
        <w:rPr>
          <w:rFonts w:ascii="Consolas" w:eastAsia="Times New Roman" w:hAnsi="Consolas" w:cs="Times New Roman"/>
          <w:color w:val="569CD6"/>
          <w:sz w:val="21"/>
          <w:szCs w:val="21"/>
        </w:rPr>
        <w:t>INT</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Home_address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Diagnosis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pk_patient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(patient_Card_num)</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--dispensary</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dispensary(</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Drug_name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Drug_strength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Company_name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pk_dispensary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(Drug_name)</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--percentage</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percent(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Doctor_Name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Patient_seen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Doctor_bank_acct   </w:t>
      </w:r>
      <w:r w:rsidRPr="00C56F49">
        <w:rPr>
          <w:rFonts w:ascii="Consolas" w:eastAsia="Times New Roman" w:hAnsi="Consolas" w:cs="Times New Roman"/>
          <w:color w:val="569CD6"/>
          <w:sz w:val="21"/>
          <w:szCs w:val="21"/>
        </w:rPr>
        <w:t>NUMBER</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6A9955"/>
          <w:sz w:val="21"/>
          <w:szCs w:val="21"/>
        </w:rPr>
        <w:t>--fk</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pk_percent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(Doctor_Name),</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lastRenderedPageBreak/>
        <w:t>CONSTRAINT</w:t>
      </w:r>
      <w:r w:rsidRPr="00C56F49">
        <w:rPr>
          <w:rFonts w:ascii="Consolas" w:eastAsia="Times New Roman" w:hAnsi="Consolas" w:cs="Times New Roman"/>
          <w:color w:val="D4D4D4"/>
          <w:sz w:val="21"/>
          <w:szCs w:val="21"/>
        </w:rPr>
        <w:t xml:space="preserve"> fk_Doctor_bank_acct  </w:t>
      </w:r>
      <w:r w:rsidRPr="00C56F49">
        <w:rPr>
          <w:rFonts w:ascii="Consolas" w:eastAsia="Times New Roman" w:hAnsi="Consolas" w:cs="Times New Roman"/>
          <w:color w:val="569CD6"/>
          <w:sz w:val="21"/>
          <w:szCs w:val="21"/>
        </w:rPr>
        <w:t>FOREIGN KEY</w:t>
      </w:r>
      <w:r w:rsidRPr="00C56F49">
        <w:rPr>
          <w:rFonts w:ascii="Consolas" w:eastAsia="Times New Roman" w:hAnsi="Consolas" w:cs="Times New Roman"/>
          <w:color w:val="D4D4D4"/>
          <w:sz w:val="21"/>
          <w:szCs w:val="21"/>
        </w:rPr>
        <w:t xml:space="preserve"> (Doctor_bank_acct)  </w:t>
      </w:r>
      <w:r w:rsidRPr="00C56F49">
        <w:rPr>
          <w:rFonts w:ascii="Consolas" w:eastAsia="Times New Roman" w:hAnsi="Consolas" w:cs="Times New Roman"/>
          <w:color w:val="569CD6"/>
          <w:sz w:val="21"/>
          <w:szCs w:val="21"/>
        </w:rPr>
        <w:t>REFERENCES</w:t>
      </w:r>
      <w:r w:rsidRPr="00C56F49">
        <w:rPr>
          <w:rFonts w:ascii="Consolas" w:eastAsia="Times New Roman" w:hAnsi="Consolas" w:cs="Times New Roman"/>
          <w:color w:val="D4D4D4"/>
          <w:sz w:val="21"/>
          <w:szCs w:val="21"/>
        </w:rPr>
        <w:t xml:space="preserve"> account_department (Doctor_bank_acct)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--jobtype</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jobtype(</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area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Salary  </w:t>
      </w:r>
      <w:r w:rsidRPr="00C56F49">
        <w:rPr>
          <w:rFonts w:ascii="Consolas" w:eastAsia="Times New Roman" w:hAnsi="Consolas" w:cs="Times New Roman"/>
          <w:color w:val="569CD6"/>
          <w:sz w:val="21"/>
          <w:szCs w:val="21"/>
        </w:rPr>
        <w:t>NUMBERNOTNULL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pk_jobtype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(area),</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CHECK</w:t>
      </w:r>
      <w:r w:rsidRPr="00C56F49">
        <w:rPr>
          <w:rFonts w:ascii="Consolas" w:eastAsia="Times New Roman" w:hAnsi="Consolas" w:cs="Times New Roman"/>
          <w:color w:val="D4D4D4"/>
          <w:sz w:val="21"/>
          <w:szCs w:val="21"/>
        </w:rPr>
        <w:t xml:space="preserve"> (salary &gt;=</w:t>
      </w:r>
      <w:r w:rsidRPr="00C56F49">
        <w:rPr>
          <w:rFonts w:ascii="Consolas" w:eastAsia="Times New Roman" w:hAnsi="Consolas" w:cs="Times New Roman"/>
          <w:color w:val="B5CEA8"/>
          <w:sz w:val="21"/>
          <w:szCs w:val="21"/>
        </w:rPr>
        <w:t>0</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--staff</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staff(</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staff_ID  </w:t>
      </w:r>
      <w:r w:rsidRPr="00C56F49">
        <w:rPr>
          <w:rFonts w:ascii="Consolas" w:eastAsia="Times New Roman" w:hAnsi="Consolas" w:cs="Times New Roman"/>
          <w:color w:val="569CD6"/>
          <w:sz w:val="21"/>
          <w:szCs w:val="21"/>
        </w:rPr>
        <w:t>NUMBERNOTNULL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First_name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Last_name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Phone   </w:t>
      </w:r>
      <w:r w:rsidRPr="00C56F49">
        <w:rPr>
          <w:rFonts w:ascii="Consolas" w:eastAsia="Times New Roman" w:hAnsi="Consolas" w:cs="Times New Roman"/>
          <w:color w:val="569CD6"/>
          <w:sz w:val="21"/>
          <w:szCs w:val="21"/>
        </w:rPr>
        <w:t>NUMBERNOTNULL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Area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6A9955"/>
          <w:sz w:val="21"/>
          <w:szCs w:val="21"/>
        </w:rPr>
        <w:t>--fk</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pk_staff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(staff_ID),</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fk_Area   </w:t>
      </w:r>
      <w:r w:rsidRPr="00C56F49">
        <w:rPr>
          <w:rFonts w:ascii="Consolas" w:eastAsia="Times New Roman" w:hAnsi="Consolas" w:cs="Times New Roman"/>
          <w:color w:val="569CD6"/>
          <w:sz w:val="21"/>
          <w:szCs w:val="21"/>
        </w:rPr>
        <w:t>FOREIGN KEY</w:t>
      </w:r>
      <w:r w:rsidRPr="00C56F49">
        <w:rPr>
          <w:rFonts w:ascii="Consolas" w:eastAsia="Times New Roman" w:hAnsi="Consolas" w:cs="Times New Roman"/>
          <w:color w:val="D4D4D4"/>
          <w:sz w:val="21"/>
          <w:szCs w:val="21"/>
        </w:rPr>
        <w:t xml:space="preserve"> (Area)  </w:t>
      </w:r>
      <w:r w:rsidRPr="00C56F49">
        <w:rPr>
          <w:rFonts w:ascii="Consolas" w:eastAsia="Times New Roman" w:hAnsi="Consolas" w:cs="Times New Roman"/>
          <w:color w:val="569CD6"/>
          <w:sz w:val="21"/>
          <w:szCs w:val="21"/>
        </w:rPr>
        <w:t>REFERENCES</w:t>
      </w:r>
      <w:r w:rsidRPr="00C56F49">
        <w:rPr>
          <w:rFonts w:ascii="Consolas" w:eastAsia="Times New Roman" w:hAnsi="Consolas" w:cs="Times New Roman"/>
          <w:color w:val="D4D4D4"/>
          <w:sz w:val="21"/>
          <w:szCs w:val="21"/>
        </w:rPr>
        <w:t xml:space="preserve"> jobtype (area)</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--laboratory</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laboratory(</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patient_Card_num  </w:t>
      </w:r>
      <w:r w:rsidRPr="00C56F49">
        <w:rPr>
          <w:rFonts w:ascii="Consolas" w:eastAsia="Times New Roman" w:hAnsi="Consolas" w:cs="Times New Roman"/>
          <w:color w:val="569CD6"/>
          <w:sz w:val="21"/>
          <w:szCs w:val="21"/>
        </w:rPr>
        <w:t>NUMBER</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5</w:t>
      </w:r>
      <w:r w:rsidRPr="00C56F49">
        <w:rPr>
          <w:rFonts w:ascii="Consolas" w:eastAsia="Times New Roman" w:hAnsi="Consolas" w:cs="Times New Roman"/>
          <w:color w:val="D4D4D4"/>
          <w:sz w:val="21"/>
          <w:szCs w:val="21"/>
        </w:rPr>
        <w:t>,</w:t>
      </w:r>
      <w:r w:rsidRPr="00C56F49">
        <w:rPr>
          <w:rFonts w:ascii="Consolas" w:eastAsia="Times New Roman" w:hAnsi="Consolas" w:cs="Times New Roman"/>
          <w:color w:val="B5CEA8"/>
          <w:sz w:val="21"/>
          <w:szCs w:val="21"/>
        </w:rPr>
        <w:t>0</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Report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Doctor_Name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 xml:space="preserve">  ,  </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pk_laboratory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(patient_Card_num)</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--radiography</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radiography (</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patient_number  </w:t>
      </w:r>
      <w:r w:rsidRPr="00C56F49">
        <w:rPr>
          <w:rFonts w:ascii="Consolas" w:eastAsia="Times New Roman" w:hAnsi="Consolas" w:cs="Times New Roman"/>
          <w:color w:val="569CD6"/>
          <w:sz w:val="21"/>
          <w:szCs w:val="21"/>
        </w:rPr>
        <w:t>NUMBERNOTNULL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First_name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Last_name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report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Doctor_Name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6A9955"/>
          <w:sz w:val="21"/>
          <w:szCs w:val="21"/>
        </w:rPr>
        <w:t>--fk</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pk_radiography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(patient_number),</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fk_Doctor_Name  </w:t>
      </w:r>
      <w:r w:rsidRPr="00C56F49">
        <w:rPr>
          <w:rFonts w:ascii="Consolas" w:eastAsia="Times New Roman" w:hAnsi="Consolas" w:cs="Times New Roman"/>
          <w:color w:val="569CD6"/>
          <w:sz w:val="21"/>
          <w:szCs w:val="21"/>
        </w:rPr>
        <w:t>FOREIGN KEY</w:t>
      </w:r>
      <w:r w:rsidRPr="00C56F49">
        <w:rPr>
          <w:rFonts w:ascii="Consolas" w:eastAsia="Times New Roman" w:hAnsi="Consolas" w:cs="Times New Roman"/>
          <w:color w:val="D4D4D4"/>
          <w:sz w:val="21"/>
          <w:szCs w:val="21"/>
        </w:rPr>
        <w:t xml:space="preserve"> (Doctor_Name) </w:t>
      </w:r>
      <w:r w:rsidRPr="00C56F49">
        <w:rPr>
          <w:rFonts w:ascii="Consolas" w:eastAsia="Times New Roman" w:hAnsi="Consolas" w:cs="Times New Roman"/>
          <w:color w:val="569CD6"/>
          <w:sz w:val="21"/>
          <w:szCs w:val="21"/>
        </w:rPr>
        <w:t>REFERENCES</w:t>
      </w:r>
      <w:r w:rsidRPr="00C56F49">
        <w:rPr>
          <w:rFonts w:ascii="Consolas" w:eastAsia="Times New Roman" w:hAnsi="Consolas" w:cs="Times New Roman"/>
          <w:color w:val="D4D4D4"/>
          <w:sz w:val="21"/>
          <w:szCs w:val="21"/>
        </w:rPr>
        <w:t xml:space="preserve"> doctor (Doctor_Name)</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240" w:line="285" w:lineRule="atLeast"/>
        <w:rPr>
          <w:rFonts w:ascii="Consolas" w:eastAsia="Times New Roman" w:hAnsi="Consolas" w:cs="Times New Roman"/>
          <w:color w:val="D4D4D4"/>
          <w:sz w:val="21"/>
          <w:szCs w:val="21"/>
        </w:rPr>
      </w:pP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6A9955"/>
          <w:sz w:val="21"/>
          <w:szCs w:val="21"/>
        </w:rPr>
        <w:t>--account_department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CREATETABLE</w:t>
      </w:r>
      <w:r w:rsidRPr="00C56F49">
        <w:rPr>
          <w:rFonts w:ascii="Consolas" w:eastAsia="Times New Roman" w:hAnsi="Consolas" w:cs="Times New Roman"/>
          <w:color w:val="D4D4D4"/>
          <w:sz w:val="21"/>
          <w:szCs w:val="21"/>
        </w:rPr>
        <w:t xml:space="preserve"> account_department(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Doctor_bank_acct </w:t>
      </w:r>
      <w:r w:rsidRPr="00C56F49">
        <w:rPr>
          <w:rFonts w:ascii="Consolas" w:eastAsia="Times New Roman" w:hAnsi="Consolas" w:cs="Times New Roman"/>
          <w:color w:val="569CD6"/>
          <w:sz w:val="21"/>
          <w:szCs w:val="21"/>
        </w:rPr>
        <w:t>NUMBER</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10</w:t>
      </w:r>
      <w:r w:rsidRPr="00C56F49">
        <w:rPr>
          <w:rFonts w:ascii="Consolas" w:eastAsia="Times New Roman" w:hAnsi="Consolas" w:cs="Times New Roman"/>
          <w:color w:val="D4D4D4"/>
          <w:sz w:val="21"/>
          <w:szCs w:val="21"/>
        </w:rPr>
        <w:t>,</w:t>
      </w:r>
      <w:r w:rsidRPr="00C56F49">
        <w:rPr>
          <w:rFonts w:ascii="Consolas" w:eastAsia="Times New Roman" w:hAnsi="Consolas" w:cs="Times New Roman"/>
          <w:color w:val="B5CEA8"/>
          <w:sz w:val="21"/>
          <w:szCs w:val="21"/>
        </w:rPr>
        <w:t>0</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Doctor_Name   </w:t>
      </w:r>
      <w:r w:rsidRPr="00C56F49">
        <w:rPr>
          <w:rFonts w:ascii="Consolas" w:eastAsia="Times New Roman" w:hAnsi="Consolas" w:cs="Times New Roman"/>
          <w:color w:val="569CD6"/>
          <w:sz w:val="21"/>
          <w:szCs w:val="21"/>
        </w:rPr>
        <w:t>VARCHAR2</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Day_salary </w:t>
      </w:r>
      <w:r w:rsidRPr="00C56F49">
        <w:rPr>
          <w:rFonts w:ascii="Consolas" w:eastAsia="Times New Roman" w:hAnsi="Consolas" w:cs="Times New Roman"/>
          <w:color w:val="569CD6"/>
          <w:sz w:val="21"/>
          <w:szCs w:val="21"/>
        </w:rPr>
        <w:t>NUMBERNOTNULL</w:t>
      </w:r>
      <w:r w:rsidRPr="00C56F49">
        <w:rPr>
          <w:rFonts w:ascii="Consolas" w:eastAsia="Times New Roman" w:hAnsi="Consolas" w:cs="Times New Roman"/>
          <w:color w:val="D4D4D4"/>
          <w:sz w:val="21"/>
          <w:szCs w:val="21"/>
        </w:rPr>
        <w: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 xml:space="preserve">    staff_bank_acct </w:t>
      </w:r>
      <w:r w:rsidRPr="00C56F49">
        <w:rPr>
          <w:rFonts w:ascii="Consolas" w:eastAsia="Times New Roman" w:hAnsi="Consolas" w:cs="Times New Roman"/>
          <w:color w:val="569CD6"/>
          <w:sz w:val="21"/>
          <w:szCs w:val="21"/>
        </w:rPr>
        <w:t>NUMBER</w:t>
      </w:r>
      <w:r w:rsidRPr="00C56F49">
        <w:rPr>
          <w:rFonts w:ascii="Consolas" w:eastAsia="Times New Roman" w:hAnsi="Consolas" w:cs="Times New Roman"/>
          <w:color w:val="D4D4D4"/>
          <w:sz w:val="21"/>
          <w:szCs w:val="21"/>
        </w:rPr>
        <w:t xml:space="preserve"> (</w:t>
      </w:r>
      <w:r w:rsidRPr="00C56F49">
        <w:rPr>
          <w:rFonts w:ascii="Consolas" w:eastAsia="Times New Roman" w:hAnsi="Consolas" w:cs="Times New Roman"/>
          <w:color w:val="B5CEA8"/>
          <w:sz w:val="21"/>
          <w:szCs w:val="21"/>
        </w:rPr>
        <w:t>15</w:t>
      </w:r>
      <w:r w:rsidRPr="00C56F49">
        <w:rPr>
          <w:rFonts w:ascii="Consolas" w:eastAsia="Times New Roman" w:hAnsi="Consolas" w:cs="Times New Roman"/>
          <w:color w:val="D4D4D4"/>
          <w:sz w:val="21"/>
          <w:szCs w:val="21"/>
        </w:rPr>
        <w:t>,</w:t>
      </w:r>
      <w:r w:rsidRPr="00C56F49">
        <w:rPr>
          <w:rFonts w:ascii="Consolas" w:eastAsia="Times New Roman" w:hAnsi="Consolas" w:cs="Times New Roman"/>
          <w:color w:val="B5CEA8"/>
          <w:sz w:val="21"/>
          <w:szCs w:val="21"/>
        </w:rPr>
        <w:t>0</w:t>
      </w:r>
      <w:r w:rsidRPr="00C56F49">
        <w:rPr>
          <w:rFonts w:ascii="Consolas" w:eastAsia="Times New Roman" w:hAnsi="Consolas" w:cs="Times New Roman"/>
          <w:color w:val="D4D4D4"/>
          <w:sz w:val="21"/>
          <w:szCs w:val="21"/>
        </w:rPr>
        <w:t>)  </w:t>
      </w:r>
      <w:r w:rsidRPr="00C56F49">
        <w:rPr>
          <w:rFonts w:ascii="Consolas" w:eastAsia="Times New Roman" w:hAnsi="Consolas" w:cs="Times New Roman"/>
          <w:color w:val="569CD6"/>
          <w:sz w:val="21"/>
          <w:szCs w:val="21"/>
        </w:rPr>
        <w:t>NOTNULL</w:t>
      </w:r>
      <w:r w:rsidRPr="00C56F49">
        <w:rPr>
          <w:rFonts w:ascii="Consolas" w:eastAsia="Times New Roman" w:hAnsi="Consolas" w:cs="Times New Roman"/>
          <w:color w:val="D4D4D4"/>
          <w:sz w:val="21"/>
          <w:szCs w:val="21"/>
        </w:rPr>
        <w:t xml:space="preserve">, </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569CD6"/>
          <w:sz w:val="21"/>
          <w:szCs w:val="21"/>
        </w:rPr>
        <w:t>CONSTRAINT</w:t>
      </w:r>
      <w:r w:rsidRPr="00C56F49">
        <w:rPr>
          <w:rFonts w:ascii="Consolas" w:eastAsia="Times New Roman" w:hAnsi="Consolas" w:cs="Times New Roman"/>
          <w:color w:val="D4D4D4"/>
          <w:sz w:val="21"/>
          <w:szCs w:val="21"/>
        </w:rPr>
        <w:t xml:space="preserve"> pk_account_department  </w:t>
      </w:r>
      <w:r w:rsidRPr="00C56F49">
        <w:rPr>
          <w:rFonts w:ascii="Consolas" w:eastAsia="Times New Roman" w:hAnsi="Consolas" w:cs="Times New Roman"/>
          <w:color w:val="569CD6"/>
          <w:sz w:val="21"/>
          <w:szCs w:val="21"/>
        </w:rPr>
        <w:t>PRIMARYKEY</w:t>
      </w:r>
      <w:r w:rsidRPr="00C56F49">
        <w:rPr>
          <w:rFonts w:ascii="Consolas" w:eastAsia="Times New Roman" w:hAnsi="Consolas" w:cs="Times New Roman"/>
          <w:color w:val="D4D4D4"/>
          <w:sz w:val="21"/>
          <w:szCs w:val="21"/>
        </w:rPr>
        <w:t xml:space="preserve">  (Doctor_bank_acct)</w:t>
      </w:r>
    </w:p>
    <w:p w:rsidR="00C56F49" w:rsidRPr="00C56F49" w:rsidRDefault="00C56F49" w:rsidP="00C56F49">
      <w:pPr>
        <w:shd w:val="clear" w:color="auto" w:fill="1E1E1E"/>
        <w:spacing w:after="0" w:line="285" w:lineRule="atLeast"/>
        <w:rPr>
          <w:rFonts w:ascii="Consolas" w:eastAsia="Times New Roman" w:hAnsi="Consolas" w:cs="Times New Roman"/>
          <w:color w:val="D4D4D4"/>
          <w:sz w:val="21"/>
          <w:szCs w:val="21"/>
        </w:rPr>
      </w:pPr>
      <w:r w:rsidRPr="00C56F49">
        <w:rPr>
          <w:rFonts w:ascii="Consolas" w:eastAsia="Times New Roman" w:hAnsi="Consolas" w:cs="Times New Roman"/>
          <w:color w:val="D4D4D4"/>
          <w:sz w:val="21"/>
          <w:szCs w:val="21"/>
        </w:rPr>
        <w:t>);</w:t>
      </w:r>
    </w:p>
    <w:p w:rsidR="00781116" w:rsidRDefault="00781116" w:rsidP="00C96AFF">
      <w:pPr>
        <w:tabs>
          <w:tab w:val="left" w:pos="1635"/>
        </w:tabs>
        <w:rPr>
          <w:b/>
          <w:sz w:val="28"/>
          <w:szCs w:val="28"/>
        </w:rPr>
      </w:pPr>
    </w:p>
    <w:p w:rsidR="005D126E" w:rsidRDefault="005D126E" w:rsidP="00C96AFF">
      <w:pPr>
        <w:tabs>
          <w:tab w:val="left" w:pos="1635"/>
        </w:tabs>
        <w:rPr>
          <w:b/>
          <w:sz w:val="28"/>
          <w:szCs w:val="28"/>
        </w:rPr>
      </w:pPr>
      <w:r>
        <w:rPr>
          <w:b/>
          <w:sz w:val="28"/>
          <w:szCs w:val="28"/>
        </w:rPr>
        <w:t>2.6) INSERTING</w:t>
      </w:r>
      <w:r w:rsidR="006642B6">
        <w:rPr>
          <w:b/>
          <w:sz w:val="28"/>
          <w:szCs w:val="28"/>
        </w:rPr>
        <w:t xml:space="preserve"> OF DATA</w:t>
      </w:r>
    </w:p>
    <w:p w:rsidR="006642B6" w:rsidRPr="006642B6" w:rsidRDefault="006642B6" w:rsidP="006642B6">
      <w:pPr>
        <w:shd w:val="clear" w:color="auto" w:fill="1E1E1E"/>
        <w:spacing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25784</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'Clara'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'Okoro'</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34</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'34 World Bank'</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'Pregnant'</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14689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'Akachi'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'Ikwu'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'10 Eze Street'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'Ovarian Cyst'</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38245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'Alex'</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'Duru'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'Orji Road'</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'Malaria'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17349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'Ngozi'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'Chikere'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'Amakohia Road'</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'Pregnant'</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65277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'Gloria'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'Mbah'</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12</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'3 Fabian Osuji'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'Cancer'</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37896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'Angela'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31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'Mgbidi'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'Fibrod'</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85465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'Lucia'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'Mezu'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24</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'Akwakuma'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'Appendix'</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35897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'Nnamdi'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'Okafor'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78</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'345 Umuodu'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'Stroke'</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11289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'Joy'</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'Uwa'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23</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'Imsu Junction'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'Pregnant'</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PATIENT  (PATIENT_CARD_NUM,FIRST_NAME,LAST_NAME,AGE,HOME_ADDRESS,DIAGNOSIS)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12876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'Sylvia'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'Nwa'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'1 Royce Road'</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'pregnant'</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PERCENT  (DOCTOR_NAME,PATIENT_SEEN,DOCTOR_BANK_ACCT)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Oba'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50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2259975065</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PERCENT  (DOCTOR_NAME,PATIENT_SEEN,DOCTOR_BANK_ACCT)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Okpukpu'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30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0787362386</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PERCENT  (DOCTOR_NAME,PATIENT_SEEN,DOCTOR_BANK_ACCT)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Onu'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70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8715875441</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PERCENT  (DOCTOR_NAME,PATIENT_SEEN,DOCTOR_BANK_ACCT)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Uba'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40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0018356267</w:t>
      </w:r>
      <w:r w:rsidRPr="006642B6">
        <w:rPr>
          <w:rFonts w:ascii="Consolas" w:eastAsia="Times New Roman" w:hAnsi="Consolas" w:cs="Times New Roman"/>
          <w:color w:val="D4D4D4"/>
          <w:sz w:val="21"/>
          <w:szCs w:val="21"/>
        </w:rPr>
        <w:t xml:space="preserve">); </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PERCENT  (DOCTOR_NAME,PATIENT_SEEN,DOCTOR_BANK_ACCT)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Yemi'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80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7512468666</w:t>
      </w:r>
      <w:r w:rsidRPr="006642B6">
        <w:rPr>
          <w:rFonts w:ascii="Consolas" w:eastAsia="Times New Roman" w:hAnsi="Consolas" w:cs="Times New Roman"/>
          <w:color w:val="D4D4D4"/>
          <w:sz w:val="21"/>
          <w:szCs w:val="21"/>
        </w:rPr>
        <w:t xml:space="preserve">); </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PERCENT  (DOCTOR_NAME,PATIENT_SEEN,DOCTOR_BANK_ACCT)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Bola'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30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4557235643</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PERCENT  (DOCTOR_NAME,PATIENT_SEEN,DOCTOR_BANK_ACCT)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Edozie'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53</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0025676954</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account_department (Doctor_Name,Doctor_bank_acct,Day_salary,staff_bank_acct)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Oba'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2259975065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50000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4677985740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account_department (Doctor_Name,Doctor_bank_acct,Day_salary,staff_bank_acct)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Okpukpu'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0787362386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30000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1397675547</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account_department (Doctor_Name,Doctor_bank_acct,Day_salary,staff_bank_acct)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Onu'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8715875441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70000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0043567965</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account_department (Doctor_Name,Doctor_bank_acct,Day_salary,staff_bank_acct)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Uba'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0018356267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40000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4579934220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account_department (Doctor_Name,Doctor_bank_acct,Day_salary,staff_bank_acct)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Yemi'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7512468666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80000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342438789</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account_department (Doctor_Name,Doctor_bank_acct,Day_salary,staff_bank_acct)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Bola'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4557235643</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30000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0734685420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account_department (Doctor_Name,Doctor_bank_acct,Day_salary,staff_bank_acct)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Edozie'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0025676954</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53000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4267585236</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25784</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'Positive'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Oba'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14689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'blood clear'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Oba'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lastRenderedPageBreak/>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38245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'Malaria'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Onu'</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17349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'Positive'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Anumagulu'</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65277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'Cancer positive'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Onu'</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37896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'Fibroid'</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Okorochukwu'</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85465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'Blood Clear'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Uba'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35897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'Ischemic stroke'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Yemi'</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11289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'Positive'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Okpukpu'</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laboratory  (PATIENT_CARD_NUM,Report,Doctor_Name)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12876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'Positive'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Bola'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BILL  (PATIENT_CARD_NUM,First_name,Last_name,Pay_reason,Amount_paid)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25784</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'Clara'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'Okoro'</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'lab test'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6000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BILL  (PATIENT_CARD_NUM,First_name,Last_name,Pay_reason,Amount_paid)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14689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'Akachi'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'Ikwu'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'scan'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9000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BILL  (PATIENT_CARD_NUM,First_name,Last_name,Pay_reason,Amount_paid)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38245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'Alex'</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'Duru'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'lab test'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BILL  (PATIENT_CARD_NUM,First_name,Last_name,Pay_reason,Amount_paid)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17349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'Ngozi'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'Chikere'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'scan'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1000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BILL  (PATIENT_CARD_NUM,First_name,Last_name,Pay_reason,Amount_paid)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65277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'Gloria'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'Mbah'</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'lab test'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8000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BILL  (PATIENT_CARD_NUM,First_name,Last_name,Pay_reason,Amount_paid)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37896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'Angela'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'scan'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1000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BILL  (PATIENT_CARD_NUM,First_name,Last_name,Pay_reason,Amount_paid)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85465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'Lucia'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'Mezu'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'scan'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1000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JOBTYPE  (Area,Salary)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'Cleaner'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JOBTYPE  (Area,Salary)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'Medical records'</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50000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JOBTYPE  (Area,Salary)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'cleaner'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JOBTYPE  (Area,Salary)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'Receptionist'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40000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JOBTYPE  (Area,Salary)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'Nurse'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90000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JOBTYPE  (Area,Salary)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'Medical Records'</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50000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JOBTYPE  (Area,Salary)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'Null'</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PRESCRIPTION  (PATIENT_CARD_NUM,PRESCRIPTION_DATE,DOCTOR_NAME)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35897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'24-MAR-18'</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Yemi'</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lastRenderedPageBreak/>
        <w:t>Insertinto</w:t>
      </w:r>
      <w:r w:rsidRPr="006642B6">
        <w:rPr>
          <w:rFonts w:ascii="Consolas" w:eastAsia="Times New Roman" w:hAnsi="Consolas" w:cs="Times New Roman"/>
          <w:color w:val="D4D4D4"/>
          <w:sz w:val="21"/>
          <w:szCs w:val="21"/>
        </w:rPr>
        <w:t xml:space="preserve"> PRESCRIPTION  (PATIENT_CARD_NUM,PRESCRIPTION_DATE,DOCTOR_NAME)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14689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'11-MAR-21'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Oba'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PRESCRIPTION  (PATIENT_CARD_NUM,PRESCRIPTION_DATE,DOCTOR_NAME)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65277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'02-MAY-21'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Onu'</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PRESCRIPTION  (PATIENT_CARD_NUM,PRESCRIPTION_DATE,DOCTOR_NAME)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12876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'21-JUN-21'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Bola'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PRESCRIPTION  (PATIENT_CARD_NUM,PRESCRIPTION_DATE,DOCTOR_NAME)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85465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'15-JUL-20'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Uba'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PRESCRIPTION  (PATIENT_CARD_NUM,PRESCRIPTION_DATE,DOCTOR_NAME)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37896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'30-SEP-21'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Okorochukwu'</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'John'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'Ekah'</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08066476887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'Receptionist'</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2</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'Clara'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'Okoro'</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08134666780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'Cleaner'</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'Nkem'</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'Osuji'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09135578739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'Receptionist'</w:t>
      </w:r>
      <w:r w:rsidRPr="006642B6">
        <w:rPr>
          <w:rFonts w:ascii="Consolas" w:eastAsia="Times New Roman" w:hAnsi="Consolas" w:cs="Times New Roman"/>
          <w:color w:val="D4D4D4"/>
          <w:sz w:val="21"/>
          <w:szCs w:val="21"/>
        </w:rPr>
        <w:t xml:space="preserve">); </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4</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'Chikaodi'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'Okeke'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08054798099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'Null'</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'Jane'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'Mba'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08134577659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'Null'</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'Blessing'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'Duru'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07044369853</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'Null'</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'Tonna'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'Ifediora'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07038646775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'Nurse'</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8</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'Anuli'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'Ibecheozor'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08137874537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'Nurse'</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'Regina'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'Uwha'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09135764475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'Medical Records'</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STAFF (STAFF_ID,First_name,Last_name,Phone,Area)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'Tonti'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'Ifediora'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08042576670</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'Nurse'</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RADIOGRAPHY  (Patient_number,First_name,Last_name,Report,Doctor_Name)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1</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'Nnamdi'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'Okafor'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'stroke'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Yemi'</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RADIOGRAPHY  (Patient_number,First_name,Last_name,Report,Doctor_Name)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2</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'Akachi'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'Ikwu'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'ovarian cyst'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Oba'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RADIOGRAPHY  (Patient_number,First_name,Last_name,Report,Doctor_Name)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3</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'Gloria'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'Mbah'</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'cancer'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Onu'</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RADIOGRAPHY  (Patient_number,First_name,Last_name,Report,Doctor_Name)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4</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'Sylvia'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'Nwa'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'pregnant'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Bola'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RADIOGRAPHY  (Patient_number,First_name,Last_name,Report,Doctor_Name)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'Lucia'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'Mezu'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'Appendix'</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Uba'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lastRenderedPageBreak/>
        <w:t>Insertinto</w:t>
      </w:r>
      <w:r w:rsidRPr="006642B6">
        <w:rPr>
          <w:rFonts w:ascii="Consolas" w:eastAsia="Times New Roman" w:hAnsi="Consolas" w:cs="Times New Roman"/>
          <w:color w:val="D4D4D4"/>
          <w:sz w:val="21"/>
          <w:szCs w:val="21"/>
        </w:rPr>
        <w:t xml:space="preserve"> RADIOGRAPHY  (Patient_number,First_name,Last_name,Report,Doctor_Name)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6</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'Angela'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'Oke'</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'fibroid'</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Okorochukwu'</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RADIOGRAPHY  (Patient_number,First_name,Last_name,Report,Doctor_Name)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B5CEA8"/>
          <w:sz w:val="21"/>
          <w:szCs w:val="21"/>
        </w:rPr>
        <w:t>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'Clara'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'Okoro'</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'pregnant'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'Dr Oba'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DOCTOR  (DOCTOR_NAME,PHONE,Specialization,Salary)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Oba'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08074756453</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'Gynaecologist'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DOCTOR  (DOCTOR_NAME,PHONE,Specialization,Salary)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Onu'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08165476785</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'General Doctor'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DOCTOR  (DOCTOR_NAME,PHONE,Specialization,Salary)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Anumagulu'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09065645643</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'Gynaecologist'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DOCTOR  (DOCTOR_NAME,PHONE,Specialization,Salary)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Okorochukwu'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08037516757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'Gynaecologist'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DOCTOR  (DOCTOR_NAME,PHONE,Specialization,Salary)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Okpukpu'</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08155434567</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'Gynaecologist'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DOCTOR  (DOCTOR_NAME,PHONE,Specialization,Salary)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Uba'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08037567979</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'General Doctor'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DOCTOR  (DOCTOR_NAME,PHONE,Specialization,Salary)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Yemi'</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09164677563</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'General Doctor'</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200000</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DOCTOR  (DOCTOR_NAME,PHONE,Specialization,Salary)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'Dr Bola'</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08137645762</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'Gynaecologist'</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B5CEA8"/>
          <w:sz w:val="21"/>
          <w:szCs w:val="21"/>
        </w:rPr>
        <w:t>200000</w:t>
      </w:r>
      <w:r w:rsidRPr="006642B6">
        <w:rPr>
          <w:rFonts w:ascii="Consolas" w:eastAsia="Times New Roman" w:hAnsi="Consolas" w:cs="Times New Roman"/>
          <w:color w:val="D4D4D4"/>
          <w:sz w:val="21"/>
          <w:szCs w:val="21"/>
        </w:rPr>
        <w:t xml:space="preserve">); </w:t>
      </w:r>
    </w:p>
    <w:p w:rsidR="006642B6" w:rsidRPr="006642B6" w:rsidRDefault="006642B6" w:rsidP="006642B6">
      <w:pPr>
        <w:shd w:val="clear" w:color="auto" w:fill="1E1E1E"/>
        <w:spacing w:after="240" w:line="285" w:lineRule="atLeast"/>
        <w:rPr>
          <w:rFonts w:ascii="Consolas" w:eastAsia="Times New Roman" w:hAnsi="Consolas" w:cs="Times New Roman"/>
          <w:color w:val="D4D4D4"/>
          <w:sz w:val="21"/>
          <w:szCs w:val="21"/>
        </w:rPr>
      </w:pP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'Augmentin'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'625mg'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'GSK group'</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'Marcix'</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'325mg'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'MARCSON HEALTH'</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'Tiniflox'</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'800mg'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'Swipha'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'Emprofen'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'400mg'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'Gujarat Liqui'</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'Auroxetil'</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'500mg'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'Aurobindo'</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'Levofloxacin'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'500mg'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'May Baker'</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'Voltaren'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'100mg'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'Delpharm'</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'Ibuprofen'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'400mg'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'Me Cure LTD'</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'Amclavin'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'625mg'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'MedicefPharma'</w:t>
      </w:r>
      <w:r w:rsidRPr="006642B6">
        <w:rPr>
          <w:rFonts w:ascii="Consolas" w:eastAsia="Times New Roman" w:hAnsi="Consolas" w:cs="Times New Roman"/>
          <w:color w:val="D4D4D4"/>
          <w:sz w:val="21"/>
          <w:szCs w:val="21"/>
        </w:rPr>
        <w:t>);</w:t>
      </w:r>
    </w:p>
    <w:p w:rsidR="006642B6" w:rsidRPr="006642B6" w:rsidRDefault="006642B6" w:rsidP="006642B6">
      <w:pPr>
        <w:shd w:val="clear" w:color="auto" w:fill="1E1E1E"/>
        <w:spacing w:after="0" w:line="285" w:lineRule="atLeast"/>
        <w:rPr>
          <w:rFonts w:ascii="Consolas" w:eastAsia="Times New Roman" w:hAnsi="Consolas" w:cs="Times New Roman"/>
          <w:color w:val="D4D4D4"/>
          <w:sz w:val="21"/>
          <w:szCs w:val="21"/>
        </w:rPr>
      </w:pPr>
      <w:r w:rsidRPr="006642B6">
        <w:rPr>
          <w:rFonts w:ascii="Consolas" w:eastAsia="Times New Roman" w:hAnsi="Consolas" w:cs="Times New Roman"/>
          <w:color w:val="569CD6"/>
          <w:sz w:val="21"/>
          <w:szCs w:val="21"/>
        </w:rPr>
        <w:t>Insertinto</w:t>
      </w:r>
      <w:r w:rsidRPr="006642B6">
        <w:rPr>
          <w:rFonts w:ascii="Consolas" w:eastAsia="Times New Roman" w:hAnsi="Consolas" w:cs="Times New Roman"/>
          <w:color w:val="D4D4D4"/>
          <w:sz w:val="21"/>
          <w:szCs w:val="21"/>
        </w:rPr>
        <w:t xml:space="preserve"> DISPENSARY  (Drug_name,Drug_strength,Company_name) </w:t>
      </w:r>
      <w:r w:rsidRPr="006642B6">
        <w:rPr>
          <w:rFonts w:ascii="Consolas" w:eastAsia="Times New Roman" w:hAnsi="Consolas" w:cs="Times New Roman"/>
          <w:color w:val="569CD6"/>
          <w:sz w:val="21"/>
          <w:szCs w:val="21"/>
        </w:rPr>
        <w:t>Values</w:t>
      </w:r>
      <w:r w:rsidRPr="006642B6">
        <w:rPr>
          <w:rFonts w:ascii="Consolas" w:eastAsia="Times New Roman" w:hAnsi="Consolas" w:cs="Times New Roman"/>
          <w:color w:val="D4D4D4"/>
          <w:sz w:val="21"/>
          <w:szCs w:val="21"/>
        </w:rPr>
        <w:t xml:space="preserve">  (</w:t>
      </w:r>
      <w:r w:rsidRPr="006642B6">
        <w:rPr>
          <w:rFonts w:ascii="Consolas" w:eastAsia="Times New Roman" w:hAnsi="Consolas" w:cs="Times New Roman"/>
          <w:color w:val="CE9178"/>
          <w:sz w:val="21"/>
          <w:szCs w:val="21"/>
        </w:rPr>
        <w:t>'Erythromycin'</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'500mg'</w:t>
      </w:r>
      <w:r w:rsidRPr="006642B6">
        <w:rPr>
          <w:rFonts w:ascii="Consolas" w:eastAsia="Times New Roman" w:hAnsi="Consolas" w:cs="Times New Roman"/>
          <w:color w:val="D4D4D4"/>
          <w:sz w:val="21"/>
          <w:szCs w:val="21"/>
        </w:rPr>
        <w:t>,</w:t>
      </w:r>
      <w:r w:rsidRPr="006642B6">
        <w:rPr>
          <w:rFonts w:ascii="Consolas" w:eastAsia="Times New Roman" w:hAnsi="Consolas" w:cs="Times New Roman"/>
          <w:color w:val="CE9178"/>
          <w:sz w:val="21"/>
          <w:szCs w:val="21"/>
        </w:rPr>
        <w:t>'SKG-Pharma'</w:t>
      </w:r>
      <w:r w:rsidRPr="006642B6">
        <w:rPr>
          <w:rFonts w:ascii="Consolas" w:eastAsia="Times New Roman" w:hAnsi="Consolas" w:cs="Times New Roman"/>
          <w:color w:val="D4D4D4"/>
          <w:sz w:val="21"/>
          <w:szCs w:val="21"/>
        </w:rPr>
        <w:t>);</w:t>
      </w:r>
    </w:p>
    <w:p w:rsidR="005D126E" w:rsidRDefault="005D126E" w:rsidP="00C96AFF">
      <w:pPr>
        <w:tabs>
          <w:tab w:val="left" w:pos="1635"/>
        </w:tabs>
        <w:rPr>
          <w:b/>
          <w:sz w:val="28"/>
          <w:szCs w:val="28"/>
        </w:rPr>
      </w:pPr>
    </w:p>
    <w:p w:rsidR="006642B6" w:rsidRPr="00031CDE" w:rsidRDefault="006642B6" w:rsidP="00C96AFF">
      <w:pPr>
        <w:tabs>
          <w:tab w:val="left" w:pos="1635"/>
        </w:tabs>
        <w:rPr>
          <w:rStyle w:val="Heading1Char"/>
          <w:sz w:val="36"/>
          <w:szCs w:val="36"/>
        </w:rPr>
      </w:pPr>
      <w:r>
        <w:rPr>
          <w:b/>
          <w:sz w:val="28"/>
          <w:szCs w:val="28"/>
        </w:rPr>
        <w:lastRenderedPageBreak/>
        <w:t>2.7</w:t>
      </w:r>
      <w:r w:rsidR="00031CDE">
        <w:rPr>
          <w:b/>
          <w:sz w:val="28"/>
          <w:szCs w:val="28"/>
        </w:rPr>
        <w:t>)</w:t>
      </w:r>
      <w:r w:rsidR="00145C07" w:rsidRPr="00031CDE">
        <w:rPr>
          <w:rStyle w:val="Heading1Char"/>
          <w:sz w:val="36"/>
          <w:szCs w:val="36"/>
        </w:rPr>
        <w:t xml:space="preserve">ALTER AND UPDATE </w:t>
      </w:r>
    </w:p>
    <w:p w:rsidR="00781116" w:rsidRDefault="0055637F" w:rsidP="00C96AFF">
      <w:pPr>
        <w:tabs>
          <w:tab w:val="left" w:pos="1635"/>
        </w:tabs>
        <w:rPr>
          <w:b/>
          <w:sz w:val="28"/>
          <w:szCs w:val="28"/>
        </w:rPr>
      </w:pPr>
      <w:r>
        <w:rPr>
          <w:b/>
          <w:sz w:val="28"/>
          <w:szCs w:val="28"/>
        </w:rPr>
        <w:t xml:space="preserve">a) </w:t>
      </w:r>
      <w:r w:rsidR="00662B6E">
        <w:rPr>
          <w:b/>
          <w:sz w:val="28"/>
          <w:szCs w:val="28"/>
        </w:rPr>
        <w:t>ALTER:</w:t>
      </w:r>
    </w:p>
    <w:p w:rsidR="00662B6E" w:rsidRDefault="00662B6E" w:rsidP="00C96AFF">
      <w:pPr>
        <w:tabs>
          <w:tab w:val="left" w:pos="1635"/>
        </w:tabs>
        <w:rPr>
          <w:sz w:val="28"/>
          <w:szCs w:val="28"/>
        </w:rPr>
      </w:pPr>
      <w:r>
        <w:rPr>
          <w:sz w:val="28"/>
          <w:szCs w:val="28"/>
        </w:rPr>
        <w:t>I want to add lab_attendant to the laboratory table</w:t>
      </w:r>
    </w:p>
    <w:p w:rsidR="00662B6E" w:rsidRDefault="00662B6E" w:rsidP="00C96AFF">
      <w:pPr>
        <w:tabs>
          <w:tab w:val="left" w:pos="1635"/>
        </w:tabs>
        <w:rPr>
          <w:sz w:val="28"/>
          <w:szCs w:val="28"/>
        </w:rPr>
      </w:pPr>
      <w:r>
        <w:rPr>
          <w:sz w:val="28"/>
          <w:szCs w:val="28"/>
        </w:rPr>
        <w:t>Lab_attendant, VARCHAR2 (15) with default value NORA.</w:t>
      </w:r>
    </w:p>
    <w:p w:rsidR="00662B6E" w:rsidRDefault="00662B6E" w:rsidP="00C96AFF">
      <w:pPr>
        <w:tabs>
          <w:tab w:val="left" w:pos="1635"/>
        </w:tabs>
        <w:rPr>
          <w:sz w:val="28"/>
          <w:szCs w:val="28"/>
        </w:rPr>
      </w:pPr>
    </w:p>
    <w:p w:rsidR="00662B6E" w:rsidRPr="00662B6E" w:rsidRDefault="00662B6E" w:rsidP="00662B6E">
      <w:pPr>
        <w:pStyle w:val="Heading2"/>
        <w:rPr>
          <w:sz w:val="28"/>
          <w:szCs w:val="28"/>
        </w:rPr>
      </w:pPr>
      <w:r w:rsidRPr="00662B6E">
        <w:rPr>
          <w:sz w:val="28"/>
          <w:szCs w:val="28"/>
        </w:rPr>
        <w:t>SQL STATEMENT FOR THIS:</w:t>
      </w:r>
    </w:p>
    <w:p w:rsidR="00662B6E" w:rsidRDefault="00662B6E" w:rsidP="00C96AFF">
      <w:pPr>
        <w:tabs>
          <w:tab w:val="left" w:pos="1635"/>
        </w:tabs>
        <w:rPr>
          <w:b/>
          <w:sz w:val="28"/>
          <w:szCs w:val="28"/>
        </w:rPr>
      </w:pPr>
      <w:r>
        <w:rPr>
          <w:b/>
          <w:sz w:val="28"/>
          <w:szCs w:val="28"/>
        </w:rPr>
        <w:t>ALTER TABLE</w:t>
      </w:r>
      <w:r w:rsidR="003D0EA6">
        <w:rPr>
          <w:b/>
          <w:sz w:val="28"/>
          <w:szCs w:val="28"/>
        </w:rPr>
        <w:t xml:space="preserve"> LABORATORY ADD</w:t>
      </w:r>
      <w:r>
        <w:rPr>
          <w:b/>
          <w:sz w:val="28"/>
          <w:szCs w:val="28"/>
        </w:rPr>
        <w:t xml:space="preserve"> LAB_ATTENDANT VARCHAR2 (15) DEFAULT ‘NORA’ NOT NULL;</w:t>
      </w:r>
    </w:p>
    <w:p w:rsidR="00662B6E" w:rsidRDefault="003D0EA6" w:rsidP="00C96AFF">
      <w:pPr>
        <w:tabs>
          <w:tab w:val="left" w:pos="1635"/>
        </w:tabs>
        <w:rPr>
          <w:b/>
          <w:sz w:val="28"/>
          <w:szCs w:val="28"/>
        </w:rPr>
      </w:pPr>
      <w:r>
        <w:rPr>
          <w:b/>
          <w:noProof/>
          <w:sz w:val="28"/>
          <w:szCs w:val="28"/>
        </w:rPr>
        <w:drawing>
          <wp:inline distT="0" distB="0" distL="0" distR="0">
            <wp:extent cx="5162550" cy="2708133"/>
            <wp:effectExtent l="19050" t="0" r="0" b="0"/>
            <wp:docPr id="2" name="Picture 1" descr="AL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1.png"/>
                    <pic:cNvPicPr/>
                  </pic:nvPicPr>
                  <pic:blipFill>
                    <a:blip r:embed="rId9"/>
                    <a:stretch>
                      <a:fillRect/>
                    </a:stretch>
                  </pic:blipFill>
                  <pic:spPr>
                    <a:xfrm>
                      <a:off x="0" y="0"/>
                      <a:ext cx="5167813" cy="2710894"/>
                    </a:xfrm>
                    <a:prstGeom prst="rect">
                      <a:avLst/>
                    </a:prstGeom>
                  </pic:spPr>
                </pic:pic>
              </a:graphicData>
            </a:graphic>
          </wp:inline>
        </w:drawing>
      </w:r>
    </w:p>
    <w:p w:rsidR="00662B6E" w:rsidRDefault="003D0EA6" w:rsidP="00C96AFF">
      <w:pPr>
        <w:tabs>
          <w:tab w:val="left" w:pos="1635"/>
        </w:tabs>
        <w:rPr>
          <w:b/>
          <w:sz w:val="28"/>
          <w:szCs w:val="28"/>
        </w:rPr>
      </w:pPr>
      <w:r>
        <w:rPr>
          <w:b/>
          <w:sz w:val="28"/>
          <w:szCs w:val="28"/>
        </w:rPr>
        <w:t>SELECT PATIENT_CARD_NUM, REPORT, LAB_ATTENDANT, DOCTOR_NAME FROM LABORATORY;</w:t>
      </w:r>
    </w:p>
    <w:p w:rsidR="003D0EA6" w:rsidRDefault="003D0EA6" w:rsidP="00C96AFF">
      <w:pPr>
        <w:tabs>
          <w:tab w:val="left" w:pos="1635"/>
        </w:tabs>
        <w:rPr>
          <w:b/>
          <w:sz w:val="28"/>
          <w:szCs w:val="28"/>
        </w:rPr>
      </w:pPr>
      <w:r>
        <w:rPr>
          <w:b/>
          <w:noProof/>
          <w:sz w:val="28"/>
          <w:szCs w:val="28"/>
        </w:rPr>
        <w:lastRenderedPageBreak/>
        <w:drawing>
          <wp:inline distT="0" distB="0" distL="0" distR="0">
            <wp:extent cx="5791200" cy="3071316"/>
            <wp:effectExtent l="19050" t="0" r="0" b="0"/>
            <wp:docPr id="5" name="Picture 4" descr="A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2.png"/>
                    <pic:cNvPicPr/>
                  </pic:nvPicPr>
                  <pic:blipFill>
                    <a:blip r:embed="rId10"/>
                    <a:stretch>
                      <a:fillRect/>
                    </a:stretch>
                  </pic:blipFill>
                  <pic:spPr>
                    <a:xfrm>
                      <a:off x="0" y="0"/>
                      <a:ext cx="5795706" cy="3073706"/>
                    </a:xfrm>
                    <a:prstGeom prst="rect">
                      <a:avLst/>
                    </a:prstGeom>
                  </pic:spPr>
                </pic:pic>
              </a:graphicData>
            </a:graphic>
          </wp:inline>
        </w:drawing>
      </w:r>
    </w:p>
    <w:p w:rsidR="007E00E6" w:rsidRDefault="007E00E6" w:rsidP="00C96AFF">
      <w:pPr>
        <w:tabs>
          <w:tab w:val="left" w:pos="1635"/>
        </w:tabs>
        <w:rPr>
          <w:b/>
          <w:sz w:val="28"/>
          <w:szCs w:val="28"/>
        </w:rPr>
      </w:pPr>
    </w:p>
    <w:p w:rsidR="007E00E6" w:rsidRDefault="0055637F" w:rsidP="00C96AFF">
      <w:pPr>
        <w:tabs>
          <w:tab w:val="left" w:pos="1635"/>
        </w:tabs>
        <w:rPr>
          <w:b/>
          <w:sz w:val="28"/>
          <w:szCs w:val="28"/>
        </w:rPr>
      </w:pPr>
      <w:r>
        <w:rPr>
          <w:b/>
          <w:sz w:val="28"/>
          <w:szCs w:val="28"/>
        </w:rPr>
        <w:t xml:space="preserve">b) </w:t>
      </w:r>
      <w:r w:rsidR="007E00E6" w:rsidRPr="00000B01">
        <w:rPr>
          <w:rStyle w:val="Heading1Char"/>
        </w:rPr>
        <w:t>UPDATE TABLE:</w:t>
      </w:r>
    </w:p>
    <w:p w:rsidR="00F564D8" w:rsidRDefault="00DD3574" w:rsidP="00C96AFF">
      <w:pPr>
        <w:tabs>
          <w:tab w:val="left" w:pos="1635"/>
        </w:tabs>
        <w:rPr>
          <w:sz w:val="28"/>
          <w:szCs w:val="28"/>
        </w:rPr>
      </w:pPr>
      <w:r>
        <w:rPr>
          <w:b/>
          <w:sz w:val="28"/>
          <w:szCs w:val="28"/>
        </w:rPr>
        <w:t>1</w:t>
      </w:r>
      <w:r w:rsidR="000943C8">
        <w:rPr>
          <w:sz w:val="28"/>
          <w:szCs w:val="28"/>
        </w:rPr>
        <w:t>) I w</w:t>
      </w:r>
      <w:r w:rsidRPr="00DD3574">
        <w:rPr>
          <w:sz w:val="28"/>
          <w:szCs w:val="28"/>
        </w:rPr>
        <w:t>ill be using patient_card_num as condition for example, where patient_card_num=11289</w:t>
      </w:r>
      <w:r>
        <w:rPr>
          <w:sz w:val="28"/>
          <w:szCs w:val="28"/>
        </w:rPr>
        <w:t>.</w:t>
      </w:r>
    </w:p>
    <w:p w:rsidR="00DD3574" w:rsidRDefault="00DD3574" w:rsidP="00C96AFF">
      <w:pPr>
        <w:tabs>
          <w:tab w:val="left" w:pos="1635"/>
        </w:tabs>
        <w:rPr>
          <w:b/>
          <w:sz w:val="28"/>
          <w:szCs w:val="28"/>
        </w:rPr>
      </w:pPr>
      <w:r w:rsidRPr="00DD3574">
        <w:rPr>
          <w:b/>
          <w:sz w:val="28"/>
          <w:szCs w:val="28"/>
        </w:rPr>
        <w:t>2)</w:t>
      </w:r>
      <w:r>
        <w:rPr>
          <w:b/>
          <w:sz w:val="28"/>
          <w:szCs w:val="28"/>
        </w:rPr>
        <w:t xml:space="preserve"> The new value will be REGINA.</w:t>
      </w:r>
    </w:p>
    <w:p w:rsidR="00DD3574" w:rsidRDefault="00DD3574" w:rsidP="00C96AFF">
      <w:pPr>
        <w:tabs>
          <w:tab w:val="left" w:pos="1635"/>
        </w:tabs>
        <w:rPr>
          <w:b/>
          <w:sz w:val="28"/>
          <w:szCs w:val="28"/>
        </w:rPr>
      </w:pPr>
      <w:r>
        <w:rPr>
          <w:b/>
          <w:sz w:val="28"/>
          <w:szCs w:val="28"/>
        </w:rPr>
        <w:t>SQL STATEMENT:</w:t>
      </w:r>
    </w:p>
    <w:p w:rsidR="00DD3574" w:rsidRDefault="00DD3574" w:rsidP="00DD3574">
      <w:pPr>
        <w:pStyle w:val="ListParagraph"/>
        <w:numPr>
          <w:ilvl w:val="0"/>
          <w:numId w:val="17"/>
        </w:numPr>
        <w:tabs>
          <w:tab w:val="left" w:pos="1635"/>
        </w:tabs>
        <w:rPr>
          <w:b/>
          <w:sz w:val="28"/>
          <w:szCs w:val="28"/>
        </w:rPr>
      </w:pPr>
      <w:r w:rsidRPr="00DD3574">
        <w:rPr>
          <w:b/>
          <w:sz w:val="28"/>
          <w:szCs w:val="28"/>
        </w:rPr>
        <w:t>UPDATE LABORATORY SET LAB_ATTENDANT=’REGINA’ WHERE PATIENT_CARD_NUM=25784;</w:t>
      </w:r>
    </w:p>
    <w:p w:rsidR="00DD3574" w:rsidRDefault="00DD3574" w:rsidP="00DD3574">
      <w:pPr>
        <w:pStyle w:val="ListParagraph"/>
        <w:numPr>
          <w:ilvl w:val="0"/>
          <w:numId w:val="17"/>
        </w:numPr>
        <w:tabs>
          <w:tab w:val="left" w:pos="1635"/>
        </w:tabs>
        <w:rPr>
          <w:b/>
          <w:sz w:val="28"/>
          <w:szCs w:val="28"/>
        </w:rPr>
      </w:pPr>
      <w:r w:rsidRPr="00DD3574">
        <w:rPr>
          <w:b/>
          <w:sz w:val="28"/>
          <w:szCs w:val="28"/>
        </w:rPr>
        <w:t>UPDATE LABORATORY SET LAB_ATTENDANT=’REGINA’ WHERE PATIENT_CARD_NUM=</w:t>
      </w:r>
      <w:r w:rsidR="00F564D8">
        <w:rPr>
          <w:b/>
          <w:sz w:val="28"/>
          <w:szCs w:val="28"/>
        </w:rPr>
        <w:t>11289;</w:t>
      </w:r>
    </w:p>
    <w:p w:rsidR="00F564D8" w:rsidRDefault="00F564D8" w:rsidP="00DD3574">
      <w:pPr>
        <w:pStyle w:val="ListParagraph"/>
        <w:numPr>
          <w:ilvl w:val="0"/>
          <w:numId w:val="17"/>
        </w:numPr>
        <w:tabs>
          <w:tab w:val="left" w:pos="1635"/>
        </w:tabs>
        <w:rPr>
          <w:b/>
          <w:sz w:val="28"/>
          <w:szCs w:val="28"/>
        </w:rPr>
      </w:pPr>
      <w:r w:rsidRPr="00DD3574">
        <w:rPr>
          <w:b/>
          <w:sz w:val="28"/>
          <w:szCs w:val="28"/>
        </w:rPr>
        <w:t>UPDATE LABORATORY SET LAB_ATTENDANT=’REGINA’ WHERE PATIENT_CARD_NUM=</w:t>
      </w:r>
      <w:r>
        <w:rPr>
          <w:b/>
          <w:sz w:val="28"/>
          <w:szCs w:val="28"/>
        </w:rPr>
        <w:t>65277;</w:t>
      </w:r>
    </w:p>
    <w:p w:rsidR="00F564D8" w:rsidRPr="00DD3574" w:rsidRDefault="00F564D8" w:rsidP="00DD3574">
      <w:pPr>
        <w:pStyle w:val="ListParagraph"/>
        <w:numPr>
          <w:ilvl w:val="0"/>
          <w:numId w:val="17"/>
        </w:numPr>
        <w:tabs>
          <w:tab w:val="left" w:pos="1635"/>
        </w:tabs>
        <w:rPr>
          <w:b/>
          <w:sz w:val="28"/>
          <w:szCs w:val="28"/>
        </w:rPr>
      </w:pPr>
      <w:r w:rsidRPr="00DD3574">
        <w:rPr>
          <w:b/>
          <w:sz w:val="28"/>
          <w:szCs w:val="28"/>
        </w:rPr>
        <w:t>UPDATE LABORATORY SET LAB_ATTENDANT=’REGINA’ WHERE PATIENT_CARD_NUM=</w:t>
      </w:r>
      <w:r>
        <w:rPr>
          <w:b/>
          <w:sz w:val="28"/>
          <w:szCs w:val="28"/>
        </w:rPr>
        <w:t>12876;</w:t>
      </w:r>
    </w:p>
    <w:p w:rsidR="007E00E6" w:rsidRDefault="007561AE" w:rsidP="00C96AFF">
      <w:pPr>
        <w:tabs>
          <w:tab w:val="left" w:pos="1635"/>
        </w:tabs>
        <w:rPr>
          <w:b/>
          <w:sz w:val="28"/>
          <w:szCs w:val="28"/>
        </w:rPr>
      </w:pPr>
      <w:r>
        <w:rPr>
          <w:b/>
          <w:noProof/>
          <w:sz w:val="28"/>
          <w:szCs w:val="28"/>
        </w:rPr>
        <w:lastRenderedPageBreak/>
        <w:drawing>
          <wp:inline distT="0" distB="0" distL="0" distR="0">
            <wp:extent cx="5286375" cy="2704184"/>
            <wp:effectExtent l="19050" t="0" r="9525" b="0"/>
            <wp:docPr id="6" name="Picture 5" desc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11"/>
                    <a:stretch>
                      <a:fillRect/>
                    </a:stretch>
                  </pic:blipFill>
                  <pic:spPr>
                    <a:xfrm>
                      <a:off x="0" y="0"/>
                      <a:ext cx="5289689" cy="2705879"/>
                    </a:xfrm>
                    <a:prstGeom prst="rect">
                      <a:avLst/>
                    </a:prstGeom>
                  </pic:spPr>
                </pic:pic>
              </a:graphicData>
            </a:graphic>
          </wp:inline>
        </w:drawing>
      </w:r>
    </w:p>
    <w:p w:rsidR="00F564D8" w:rsidRDefault="00F564D8" w:rsidP="00C96AFF">
      <w:pPr>
        <w:tabs>
          <w:tab w:val="left" w:pos="1635"/>
        </w:tabs>
        <w:rPr>
          <w:b/>
          <w:sz w:val="28"/>
          <w:szCs w:val="28"/>
        </w:rPr>
      </w:pPr>
    </w:p>
    <w:p w:rsidR="00F564D8" w:rsidRDefault="00F564D8" w:rsidP="00C96AFF">
      <w:pPr>
        <w:tabs>
          <w:tab w:val="left" w:pos="1635"/>
        </w:tabs>
        <w:rPr>
          <w:b/>
          <w:sz w:val="28"/>
          <w:szCs w:val="28"/>
        </w:rPr>
      </w:pPr>
      <w:r>
        <w:rPr>
          <w:b/>
          <w:sz w:val="28"/>
          <w:szCs w:val="28"/>
        </w:rPr>
        <w:t>SELECT PATIENT_CARD_NUM, REPORT, LAB_ATTENDANT, DOCTOR_NAME FROM LABORATORY;</w:t>
      </w:r>
    </w:p>
    <w:p w:rsidR="00F564D8" w:rsidRDefault="00F564D8" w:rsidP="00C96AFF">
      <w:pPr>
        <w:tabs>
          <w:tab w:val="left" w:pos="1635"/>
        </w:tabs>
        <w:rPr>
          <w:b/>
          <w:sz w:val="28"/>
          <w:szCs w:val="28"/>
        </w:rPr>
      </w:pPr>
    </w:p>
    <w:p w:rsidR="007561AE" w:rsidRDefault="007561AE" w:rsidP="00C96AFF">
      <w:pPr>
        <w:tabs>
          <w:tab w:val="left" w:pos="1635"/>
        </w:tabs>
        <w:rPr>
          <w:b/>
          <w:sz w:val="28"/>
          <w:szCs w:val="28"/>
        </w:rPr>
      </w:pPr>
      <w:r>
        <w:rPr>
          <w:b/>
          <w:noProof/>
          <w:sz w:val="28"/>
          <w:szCs w:val="28"/>
        </w:rPr>
        <w:drawing>
          <wp:inline distT="0" distB="0" distL="0" distR="0">
            <wp:extent cx="5543550" cy="2823894"/>
            <wp:effectExtent l="19050" t="0" r="0" b="0"/>
            <wp:docPr id="7" name="Picture 6" descr="UPD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2.png"/>
                    <pic:cNvPicPr/>
                  </pic:nvPicPr>
                  <pic:blipFill>
                    <a:blip r:embed="rId12"/>
                    <a:stretch>
                      <a:fillRect/>
                    </a:stretch>
                  </pic:blipFill>
                  <pic:spPr>
                    <a:xfrm>
                      <a:off x="0" y="0"/>
                      <a:ext cx="5543550" cy="2823894"/>
                    </a:xfrm>
                    <a:prstGeom prst="rect">
                      <a:avLst/>
                    </a:prstGeom>
                  </pic:spPr>
                </pic:pic>
              </a:graphicData>
            </a:graphic>
          </wp:inline>
        </w:drawing>
      </w:r>
    </w:p>
    <w:p w:rsidR="00031CDE" w:rsidRDefault="00031CDE" w:rsidP="00C96AFF">
      <w:pPr>
        <w:tabs>
          <w:tab w:val="left" w:pos="1635"/>
        </w:tabs>
        <w:rPr>
          <w:b/>
          <w:sz w:val="28"/>
          <w:szCs w:val="28"/>
        </w:rPr>
      </w:pPr>
    </w:p>
    <w:p w:rsidR="00031CDE" w:rsidRDefault="00031CDE" w:rsidP="00425F74">
      <w:pPr>
        <w:rPr>
          <w:rStyle w:val="Heading1Char"/>
          <w:sz w:val="36"/>
          <w:szCs w:val="36"/>
        </w:rPr>
      </w:pPr>
      <w:r>
        <w:rPr>
          <w:sz w:val="28"/>
          <w:szCs w:val="28"/>
        </w:rPr>
        <w:t xml:space="preserve">2.8) </w:t>
      </w:r>
      <w:r w:rsidRPr="00031CDE">
        <w:rPr>
          <w:rStyle w:val="Heading1Char"/>
          <w:sz w:val="36"/>
          <w:szCs w:val="36"/>
        </w:rPr>
        <w:t>Data manipulation</w:t>
      </w:r>
    </w:p>
    <w:p w:rsidR="00425F74" w:rsidRDefault="000333E7" w:rsidP="00425F74">
      <w:pPr>
        <w:pStyle w:val="NoSpacing"/>
        <w:rPr>
          <w:sz w:val="32"/>
          <w:szCs w:val="32"/>
        </w:rPr>
      </w:pPr>
      <w:r>
        <w:rPr>
          <w:rStyle w:val="Heading1Char"/>
          <w:sz w:val="36"/>
          <w:szCs w:val="36"/>
        </w:rPr>
        <w:lastRenderedPageBreak/>
        <w:t>2.8.1</w:t>
      </w:r>
      <w:r w:rsidR="00ED1527">
        <w:rPr>
          <w:rStyle w:val="Heading1Char"/>
          <w:sz w:val="36"/>
          <w:szCs w:val="36"/>
        </w:rPr>
        <w:t xml:space="preserve"> a)</w:t>
      </w:r>
      <w:r w:rsidR="00425F74" w:rsidRPr="00425F74">
        <w:rPr>
          <w:sz w:val="32"/>
          <w:szCs w:val="32"/>
        </w:rPr>
        <w:t>Here</w:t>
      </w:r>
      <w:r w:rsidR="00425F74">
        <w:rPr>
          <w:sz w:val="32"/>
          <w:szCs w:val="32"/>
        </w:rPr>
        <w:t xml:space="preserve"> I want to join</w:t>
      </w:r>
      <w:r w:rsidR="00801FF5">
        <w:rPr>
          <w:sz w:val="32"/>
          <w:szCs w:val="32"/>
        </w:rPr>
        <w:t xml:space="preserve"> two column</w:t>
      </w:r>
      <w:r w:rsidR="000943C8">
        <w:rPr>
          <w:sz w:val="32"/>
          <w:szCs w:val="32"/>
        </w:rPr>
        <w:t>s</w:t>
      </w:r>
      <w:r w:rsidR="00801FF5">
        <w:rPr>
          <w:sz w:val="32"/>
          <w:szCs w:val="32"/>
        </w:rPr>
        <w:t xml:space="preserve"> from a table and a column from another table</w:t>
      </w:r>
      <w:r w:rsidR="000943C8">
        <w:rPr>
          <w:sz w:val="32"/>
          <w:szCs w:val="32"/>
        </w:rPr>
        <w:t xml:space="preserve"> then return the data</w:t>
      </w:r>
      <w:r w:rsidR="00801FF5">
        <w:rPr>
          <w:sz w:val="32"/>
          <w:szCs w:val="32"/>
        </w:rPr>
        <w:t xml:space="preserve"> starting with their last name.</w:t>
      </w:r>
    </w:p>
    <w:p w:rsidR="00425F74" w:rsidRDefault="00425F74" w:rsidP="00425F74">
      <w:pPr>
        <w:pStyle w:val="NoSpacing"/>
        <w:rPr>
          <w:sz w:val="32"/>
          <w:szCs w:val="32"/>
        </w:rPr>
      </w:pPr>
    </w:p>
    <w:p w:rsidR="000333E7" w:rsidRDefault="00425F74" w:rsidP="00425F74">
      <w:pPr>
        <w:pStyle w:val="NoSpacing"/>
        <w:rPr>
          <w:b/>
          <w:sz w:val="32"/>
          <w:szCs w:val="32"/>
        </w:rPr>
      </w:pPr>
      <w:r>
        <w:rPr>
          <w:b/>
          <w:sz w:val="32"/>
          <w:szCs w:val="32"/>
        </w:rPr>
        <w:t>b)</w:t>
      </w:r>
      <w:r w:rsidRPr="00425F74">
        <w:rPr>
          <w:b/>
          <w:sz w:val="32"/>
          <w:szCs w:val="32"/>
        </w:rPr>
        <w:t xml:space="preserve"> SELECT STAFF.LAST_NAME,STAFF.AREA,JOBTYPE.SALARY FROM STAFF INNER JOIN JOBTYPE ON STAFF.AREA=JOBTYPE.AREA ORDER BY STAFF.LAST_NAME;</w:t>
      </w:r>
    </w:p>
    <w:p w:rsidR="00425F74" w:rsidRDefault="00425F74" w:rsidP="00425F74">
      <w:pPr>
        <w:pStyle w:val="NoSpacing"/>
        <w:rPr>
          <w:b/>
          <w:sz w:val="32"/>
          <w:szCs w:val="32"/>
        </w:rPr>
      </w:pPr>
    </w:p>
    <w:p w:rsidR="00425F74" w:rsidRPr="00425F74" w:rsidRDefault="00425F74" w:rsidP="00425F74">
      <w:pPr>
        <w:pStyle w:val="NoSpacing"/>
        <w:rPr>
          <w:b/>
          <w:sz w:val="32"/>
          <w:szCs w:val="32"/>
        </w:rPr>
      </w:pPr>
      <w:r>
        <w:rPr>
          <w:b/>
          <w:noProof/>
          <w:sz w:val="32"/>
          <w:szCs w:val="32"/>
        </w:rPr>
        <w:drawing>
          <wp:inline distT="0" distB="0" distL="0" distR="0">
            <wp:extent cx="5448300" cy="2887715"/>
            <wp:effectExtent l="19050" t="0" r="0" b="0"/>
            <wp:docPr id="4" name="Picture 3" descr="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png"/>
                    <pic:cNvPicPr/>
                  </pic:nvPicPr>
                  <pic:blipFill>
                    <a:blip r:embed="rId13"/>
                    <a:stretch>
                      <a:fillRect/>
                    </a:stretch>
                  </pic:blipFill>
                  <pic:spPr>
                    <a:xfrm>
                      <a:off x="0" y="0"/>
                      <a:ext cx="5448300" cy="2887715"/>
                    </a:xfrm>
                    <a:prstGeom prst="rect">
                      <a:avLst/>
                    </a:prstGeom>
                  </pic:spPr>
                </pic:pic>
              </a:graphicData>
            </a:graphic>
          </wp:inline>
        </w:drawing>
      </w:r>
    </w:p>
    <w:p w:rsidR="00425F74" w:rsidRDefault="00425F74" w:rsidP="00425F74">
      <w:pPr>
        <w:pStyle w:val="NoSpacing"/>
        <w:rPr>
          <w:rStyle w:val="Heading1Char"/>
          <w:sz w:val="36"/>
          <w:szCs w:val="36"/>
        </w:rPr>
      </w:pPr>
    </w:p>
    <w:p w:rsidR="000333E7" w:rsidRDefault="00583A25" w:rsidP="00583A25">
      <w:pPr>
        <w:pStyle w:val="NoSpacing"/>
        <w:rPr>
          <w:sz w:val="32"/>
          <w:szCs w:val="32"/>
        </w:rPr>
      </w:pPr>
      <w:r>
        <w:rPr>
          <w:rStyle w:val="Heading1Char"/>
          <w:sz w:val="36"/>
          <w:szCs w:val="36"/>
        </w:rPr>
        <w:t xml:space="preserve">2.8.2 a) </w:t>
      </w:r>
      <w:r w:rsidR="000943C8">
        <w:rPr>
          <w:sz w:val="32"/>
          <w:szCs w:val="32"/>
        </w:rPr>
        <w:t xml:space="preserve">Here I want to </w:t>
      </w:r>
      <w:r w:rsidR="00E138F3">
        <w:rPr>
          <w:sz w:val="32"/>
          <w:szCs w:val="32"/>
        </w:rPr>
        <w:t>list</w:t>
      </w:r>
      <w:r w:rsidRPr="00583A25">
        <w:rPr>
          <w:sz w:val="32"/>
          <w:szCs w:val="32"/>
        </w:rPr>
        <w:t xml:space="preserve"> data in laboratory table that contains the ‘positive’ value in report</w:t>
      </w:r>
      <w:r>
        <w:rPr>
          <w:sz w:val="32"/>
          <w:szCs w:val="32"/>
        </w:rPr>
        <w:t xml:space="preserve"> using the column ‘patient_card_num’</w:t>
      </w:r>
      <w:r w:rsidRPr="00583A25">
        <w:rPr>
          <w:sz w:val="32"/>
          <w:szCs w:val="32"/>
        </w:rPr>
        <w:t>.</w:t>
      </w:r>
    </w:p>
    <w:p w:rsidR="00020A53" w:rsidRPr="00583A25" w:rsidRDefault="00020A53" w:rsidP="00583A25">
      <w:pPr>
        <w:pStyle w:val="NoSpacing"/>
        <w:rPr>
          <w:sz w:val="32"/>
          <w:szCs w:val="32"/>
        </w:rPr>
      </w:pPr>
    </w:p>
    <w:p w:rsidR="00781116" w:rsidRDefault="00583A25" w:rsidP="00C96AFF">
      <w:pPr>
        <w:tabs>
          <w:tab w:val="left" w:pos="1635"/>
        </w:tabs>
        <w:rPr>
          <w:b/>
          <w:noProof/>
          <w:sz w:val="28"/>
          <w:szCs w:val="28"/>
        </w:rPr>
      </w:pPr>
      <w:r>
        <w:rPr>
          <w:b/>
          <w:sz w:val="28"/>
          <w:szCs w:val="28"/>
        </w:rPr>
        <w:t xml:space="preserve">b) </w:t>
      </w:r>
      <w:r>
        <w:rPr>
          <w:b/>
          <w:noProof/>
          <w:sz w:val="28"/>
          <w:szCs w:val="28"/>
        </w:rPr>
        <w:t>SQL STATEMENT:</w:t>
      </w:r>
    </w:p>
    <w:p w:rsidR="00583A25" w:rsidRDefault="00583A25" w:rsidP="00C96AFF">
      <w:pPr>
        <w:tabs>
          <w:tab w:val="left" w:pos="1635"/>
        </w:tabs>
        <w:rPr>
          <w:b/>
          <w:noProof/>
          <w:sz w:val="28"/>
          <w:szCs w:val="28"/>
        </w:rPr>
      </w:pPr>
      <w:r>
        <w:rPr>
          <w:b/>
          <w:noProof/>
          <w:sz w:val="28"/>
          <w:szCs w:val="28"/>
        </w:rPr>
        <w:t>SELECT PATIENT_CARD_NUM,REPORT,DOCTOR_NAME FROM LABORATORY WHERE PATIENT_CARD_NUM IN (25784,17349,11289,12876);</w:t>
      </w:r>
    </w:p>
    <w:p w:rsidR="00020A53" w:rsidRDefault="00020A53" w:rsidP="00C96AFF">
      <w:pPr>
        <w:tabs>
          <w:tab w:val="left" w:pos="1635"/>
        </w:tabs>
        <w:rPr>
          <w:b/>
          <w:sz w:val="28"/>
          <w:szCs w:val="28"/>
        </w:rPr>
      </w:pPr>
      <w:r>
        <w:rPr>
          <w:b/>
          <w:noProof/>
          <w:sz w:val="28"/>
          <w:szCs w:val="28"/>
        </w:rPr>
        <w:lastRenderedPageBreak/>
        <w:drawing>
          <wp:inline distT="0" distB="0" distL="0" distR="0">
            <wp:extent cx="5676900" cy="2935491"/>
            <wp:effectExtent l="19050" t="0" r="0" b="0"/>
            <wp:docPr id="3" name="Picture 2" descr="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2.png"/>
                    <pic:cNvPicPr/>
                  </pic:nvPicPr>
                  <pic:blipFill>
                    <a:blip r:embed="rId14"/>
                    <a:stretch>
                      <a:fillRect/>
                    </a:stretch>
                  </pic:blipFill>
                  <pic:spPr>
                    <a:xfrm>
                      <a:off x="0" y="0"/>
                      <a:ext cx="5676900" cy="2935491"/>
                    </a:xfrm>
                    <a:prstGeom prst="rect">
                      <a:avLst/>
                    </a:prstGeom>
                  </pic:spPr>
                </pic:pic>
              </a:graphicData>
            </a:graphic>
          </wp:inline>
        </w:drawing>
      </w:r>
    </w:p>
    <w:p w:rsidR="00E138F3" w:rsidRDefault="00E138F3" w:rsidP="00C96AFF">
      <w:pPr>
        <w:tabs>
          <w:tab w:val="left" w:pos="1635"/>
        </w:tabs>
        <w:rPr>
          <w:b/>
          <w:sz w:val="28"/>
          <w:szCs w:val="28"/>
        </w:rPr>
      </w:pPr>
      <w:r>
        <w:rPr>
          <w:b/>
          <w:sz w:val="28"/>
          <w:szCs w:val="28"/>
        </w:rPr>
        <w:t>2.8.3 a) I want to join a column from a table and a column from another table .</w:t>
      </w:r>
    </w:p>
    <w:p w:rsidR="00E138F3" w:rsidRDefault="00E138F3" w:rsidP="00C96AFF">
      <w:pPr>
        <w:tabs>
          <w:tab w:val="left" w:pos="1635"/>
        </w:tabs>
        <w:rPr>
          <w:b/>
          <w:sz w:val="28"/>
          <w:szCs w:val="28"/>
        </w:rPr>
      </w:pPr>
      <w:r>
        <w:rPr>
          <w:b/>
          <w:sz w:val="28"/>
          <w:szCs w:val="28"/>
        </w:rPr>
        <w:t>SQL STATEMENT:</w:t>
      </w:r>
    </w:p>
    <w:p w:rsidR="00E138F3" w:rsidRDefault="00E138F3" w:rsidP="00C96AFF">
      <w:pPr>
        <w:tabs>
          <w:tab w:val="left" w:pos="1635"/>
        </w:tabs>
        <w:rPr>
          <w:b/>
          <w:sz w:val="28"/>
          <w:szCs w:val="28"/>
        </w:rPr>
      </w:pPr>
      <w:r>
        <w:rPr>
          <w:b/>
          <w:sz w:val="28"/>
          <w:szCs w:val="28"/>
        </w:rPr>
        <w:t>b) Select staff.last_name, jobtype.area from staff full outer join jobtype on staff.area=jobtype.area;</w:t>
      </w:r>
    </w:p>
    <w:p w:rsidR="00A737F9" w:rsidRDefault="00ED1527" w:rsidP="00C96AFF">
      <w:pPr>
        <w:tabs>
          <w:tab w:val="left" w:pos="1635"/>
        </w:tabs>
        <w:rPr>
          <w:b/>
          <w:sz w:val="28"/>
          <w:szCs w:val="28"/>
        </w:rPr>
      </w:pPr>
      <w:r>
        <w:rPr>
          <w:b/>
          <w:noProof/>
          <w:sz w:val="28"/>
          <w:szCs w:val="28"/>
        </w:rPr>
        <w:drawing>
          <wp:inline distT="0" distB="0" distL="0" distR="0">
            <wp:extent cx="5343525" cy="2973192"/>
            <wp:effectExtent l="19050" t="0" r="9525" b="0"/>
            <wp:docPr id="1" name="Picture 0" descr="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3.png"/>
                    <pic:cNvPicPr/>
                  </pic:nvPicPr>
                  <pic:blipFill>
                    <a:blip r:embed="rId15"/>
                    <a:stretch>
                      <a:fillRect/>
                    </a:stretch>
                  </pic:blipFill>
                  <pic:spPr>
                    <a:xfrm>
                      <a:off x="0" y="0"/>
                      <a:ext cx="5346605" cy="2974906"/>
                    </a:xfrm>
                    <a:prstGeom prst="rect">
                      <a:avLst/>
                    </a:prstGeom>
                  </pic:spPr>
                </pic:pic>
              </a:graphicData>
            </a:graphic>
          </wp:inline>
        </w:drawing>
      </w:r>
    </w:p>
    <w:p w:rsidR="00061CB2" w:rsidRDefault="00061CB2" w:rsidP="00C96AFF">
      <w:pPr>
        <w:tabs>
          <w:tab w:val="left" w:pos="1635"/>
        </w:tabs>
        <w:rPr>
          <w:sz w:val="28"/>
          <w:szCs w:val="28"/>
        </w:rPr>
      </w:pPr>
      <w:r>
        <w:rPr>
          <w:b/>
          <w:sz w:val="28"/>
          <w:szCs w:val="28"/>
        </w:rPr>
        <w:t xml:space="preserve">2.8.4 a) </w:t>
      </w:r>
      <w:r w:rsidRPr="00841C41">
        <w:rPr>
          <w:sz w:val="28"/>
          <w:szCs w:val="28"/>
        </w:rPr>
        <w:t xml:space="preserve">I want to </w:t>
      </w:r>
      <w:r w:rsidR="00841C41" w:rsidRPr="00841C41">
        <w:rPr>
          <w:sz w:val="28"/>
          <w:szCs w:val="28"/>
        </w:rPr>
        <w:t>return the current date using the ‘sysdate’ .</w:t>
      </w:r>
    </w:p>
    <w:p w:rsidR="00841C41" w:rsidRDefault="00841C41" w:rsidP="00C96AFF">
      <w:pPr>
        <w:tabs>
          <w:tab w:val="left" w:pos="1635"/>
        </w:tabs>
        <w:rPr>
          <w:b/>
          <w:sz w:val="28"/>
          <w:szCs w:val="28"/>
        </w:rPr>
      </w:pPr>
      <w:r w:rsidRPr="00841C41">
        <w:rPr>
          <w:b/>
          <w:sz w:val="28"/>
          <w:szCs w:val="28"/>
        </w:rPr>
        <w:t xml:space="preserve">b)  </w:t>
      </w:r>
      <w:r>
        <w:rPr>
          <w:b/>
          <w:sz w:val="28"/>
          <w:szCs w:val="28"/>
        </w:rPr>
        <w:t>SQL STATEMENT:</w:t>
      </w:r>
    </w:p>
    <w:p w:rsidR="00841C41" w:rsidRDefault="00841C41" w:rsidP="00C96AFF">
      <w:pPr>
        <w:tabs>
          <w:tab w:val="left" w:pos="1635"/>
        </w:tabs>
        <w:rPr>
          <w:b/>
          <w:sz w:val="28"/>
          <w:szCs w:val="28"/>
        </w:rPr>
      </w:pPr>
      <w:r>
        <w:rPr>
          <w:b/>
          <w:sz w:val="28"/>
          <w:szCs w:val="28"/>
        </w:rPr>
        <w:lastRenderedPageBreak/>
        <w:t>SELECT SYSDATE FROM DUAL;</w:t>
      </w:r>
    </w:p>
    <w:p w:rsidR="00841C41" w:rsidRPr="00841C41" w:rsidRDefault="00E40388" w:rsidP="00C96AFF">
      <w:pPr>
        <w:tabs>
          <w:tab w:val="left" w:pos="1635"/>
        </w:tabs>
        <w:rPr>
          <w:b/>
          <w:sz w:val="28"/>
          <w:szCs w:val="28"/>
        </w:rPr>
      </w:pPr>
      <w:r>
        <w:rPr>
          <w:b/>
          <w:noProof/>
          <w:sz w:val="28"/>
          <w:szCs w:val="28"/>
        </w:rPr>
        <w:drawing>
          <wp:inline distT="0" distB="0" distL="0" distR="0">
            <wp:extent cx="5349120" cy="2828290"/>
            <wp:effectExtent l="19050" t="0" r="3930" b="0"/>
            <wp:docPr id="14" name="Picture 13" descr="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png"/>
                    <pic:cNvPicPr/>
                  </pic:nvPicPr>
                  <pic:blipFill>
                    <a:blip r:embed="rId16"/>
                    <a:stretch>
                      <a:fillRect/>
                    </a:stretch>
                  </pic:blipFill>
                  <pic:spPr>
                    <a:xfrm>
                      <a:off x="0" y="0"/>
                      <a:ext cx="5349120" cy="2828290"/>
                    </a:xfrm>
                    <a:prstGeom prst="rect">
                      <a:avLst/>
                    </a:prstGeom>
                  </pic:spPr>
                </pic:pic>
              </a:graphicData>
            </a:graphic>
          </wp:inline>
        </w:drawing>
      </w:r>
    </w:p>
    <w:p w:rsidR="00061CB2" w:rsidRDefault="00CD4452" w:rsidP="00C96AFF">
      <w:pPr>
        <w:tabs>
          <w:tab w:val="left" w:pos="1635"/>
        </w:tabs>
        <w:rPr>
          <w:sz w:val="28"/>
          <w:szCs w:val="28"/>
        </w:rPr>
      </w:pPr>
      <w:r>
        <w:rPr>
          <w:b/>
          <w:sz w:val="28"/>
          <w:szCs w:val="28"/>
        </w:rPr>
        <w:t>2.8.5</w:t>
      </w:r>
      <w:r w:rsidR="00144F06">
        <w:rPr>
          <w:b/>
          <w:sz w:val="28"/>
          <w:szCs w:val="28"/>
        </w:rPr>
        <w:t xml:space="preserve"> a)</w:t>
      </w:r>
      <w:r w:rsidR="000943C8">
        <w:rPr>
          <w:b/>
          <w:sz w:val="28"/>
          <w:szCs w:val="28"/>
        </w:rPr>
        <w:t xml:space="preserve"> </w:t>
      </w:r>
      <w:r w:rsidR="006C6F3E">
        <w:rPr>
          <w:sz w:val="28"/>
          <w:szCs w:val="28"/>
        </w:rPr>
        <w:t xml:space="preserve">I want to </w:t>
      </w:r>
      <w:r w:rsidR="00061CB2">
        <w:rPr>
          <w:sz w:val="28"/>
          <w:szCs w:val="28"/>
        </w:rPr>
        <w:t>join two tables hereby making it a table on its own which is done using ‘create view’</w:t>
      </w:r>
    </w:p>
    <w:p w:rsidR="00144F06" w:rsidRPr="00061CB2" w:rsidRDefault="00061CB2" w:rsidP="00C96AFF">
      <w:pPr>
        <w:tabs>
          <w:tab w:val="left" w:pos="1635"/>
        </w:tabs>
        <w:rPr>
          <w:sz w:val="28"/>
          <w:szCs w:val="28"/>
        </w:rPr>
      </w:pPr>
      <w:r>
        <w:rPr>
          <w:b/>
          <w:sz w:val="28"/>
          <w:szCs w:val="28"/>
        </w:rPr>
        <w:t xml:space="preserve">b) </w:t>
      </w:r>
      <w:r w:rsidR="002A1579">
        <w:rPr>
          <w:b/>
          <w:sz w:val="28"/>
          <w:szCs w:val="28"/>
        </w:rPr>
        <w:t>SQL STATEMENT:</w:t>
      </w:r>
    </w:p>
    <w:p w:rsidR="00CD4452" w:rsidRDefault="00CD4452" w:rsidP="00C96AFF">
      <w:pPr>
        <w:tabs>
          <w:tab w:val="left" w:pos="1635"/>
        </w:tabs>
        <w:rPr>
          <w:b/>
          <w:sz w:val="28"/>
          <w:szCs w:val="28"/>
        </w:rPr>
      </w:pPr>
      <w:r w:rsidRPr="00CD4452">
        <w:rPr>
          <w:b/>
          <w:sz w:val="28"/>
          <w:szCs w:val="28"/>
        </w:rPr>
        <w:t>CREATE VIEW STAFF_JOB AS SELECT STAFF.LAST_NAME,JOBTYPE.AREA,JOBTYPE.SALARY FROM STAFF JOIN JOBTYPE ON STAFF.AREA=JOBTYPE.AREA WHERE JOBTYPE.SALARY=20000;</w:t>
      </w:r>
    </w:p>
    <w:p w:rsidR="00A53933" w:rsidRDefault="002A1579" w:rsidP="00C96AFF">
      <w:pPr>
        <w:tabs>
          <w:tab w:val="left" w:pos="1635"/>
        </w:tabs>
        <w:rPr>
          <w:b/>
          <w:sz w:val="28"/>
          <w:szCs w:val="28"/>
        </w:rPr>
      </w:pPr>
      <w:r>
        <w:rPr>
          <w:b/>
          <w:noProof/>
          <w:sz w:val="28"/>
          <w:szCs w:val="28"/>
        </w:rPr>
        <w:drawing>
          <wp:inline distT="0" distB="0" distL="0" distR="0">
            <wp:extent cx="5238750" cy="2696613"/>
            <wp:effectExtent l="19050" t="0" r="0" b="0"/>
            <wp:docPr id="12" name="Picture 11" descr="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png"/>
                    <pic:cNvPicPr/>
                  </pic:nvPicPr>
                  <pic:blipFill>
                    <a:blip r:embed="rId17"/>
                    <a:stretch>
                      <a:fillRect/>
                    </a:stretch>
                  </pic:blipFill>
                  <pic:spPr>
                    <a:xfrm>
                      <a:off x="0" y="0"/>
                      <a:ext cx="5242014" cy="2698293"/>
                    </a:xfrm>
                    <a:prstGeom prst="rect">
                      <a:avLst/>
                    </a:prstGeom>
                  </pic:spPr>
                </pic:pic>
              </a:graphicData>
            </a:graphic>
          </wp:inline>
        </w:drawing>
      </w:r>
    </w:p>
    <w:p w:rsidR="002A1579" w:rsidRDefault="002A1579" w:rsidP="00C96AFF">
      <w:pPr>
        <w:tabs>
          <w:tab w:val="left" w:pos="1635"/>
        </w:tabs>
        <w:rPr>
          <w:b/>
          <w:sz w:val="28"/>
          <w:szCs w:val="28"/>
        </w:rPr>
      </w:pPr>
    </w:p>
    <w:p w:rsidR="002A1579" w:rsidRDefault="002A1579" w:rsidP="00C96AFF">
      <w:pPr>
        <w:tabs>
          <w:tab w:val="left" w:pos="1635"/>
        </w:tabs>
        <w:rPr>
          <w:b/>
          <w:sz w:val="28"/>
          <w:szCs w:val="28"/>
        </w:rPr>
      </w:pPr>
      <w:r>
        <w:rPr>
          <w:b/>
          <w:sz w:val="28"/>
          <w:szCs w:val="28"/>
        </w:rPr>
        <w:t>SQL STATEMENT:</w:t>
      </w:r>
    </w:p>
    <w:p w:rsidR="002A1579" w:rsidRDefault="002A1579" w:rsidP="00C96AFF">
      <w:pPr>
        <w:tabs>
          <w:tab w:val="left" w:pos="1635"/>
        </w:tabs>
        <w:rPr>
          <w:b/>
          <w:sz w:val="28"/>
          <w:szCs w:val="28"/>
        </w:rPr>
      </w:pPr>
      <w:r>
        <w:rPr>
          <w:b/>
          <w:sz w:val="28"/>
          <w:szCs w:val="28"/>
        </w:rPr>
        <w:t>SELECT * FROM STAFF_JOB;</w:t>
      </w:r>
    </w:p>
    <w:p w:rsidR="00190D6D" w:rsidRPr="00155CFD" w:rsidRDefault="00190D6D" w:rsidP="00C96AFF">
      <w:pPr>
        <w:tabs>
          <w:tab w:val="left" w:pos="1635"/>
        </w:tabs>
        <w:rPr>
          <w:b/>
          <w:sz w:val="28"/>
          <w:szCs w:val="28"/>
        </w:rPr>
      </w:pPr>
      <w:r>
        <w:rPr>
          <w:b/>
          <w:noProof/>
          <w:sz w:val="28"/>
          <w:szCs w:val="28"/>
        </w:rPr>
        <w:drawing>
          <wp:inline distT="0" distB="0" distL="0" distR="0">
            <wp:extent cx="4718611" cy="2494915"/>
            <wp:effectExtent l="19050" t="0" r="5789" b="0"/>
            <wp:docPr id="13" name="Picture 12" descr="2.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2.png"/>
                    <pic:cNvPicPr/>
                  </pic:nvPicPr>
                  <pic:blipFill>
                    <a:blip r:embed="rId18"/>
                    <a:stretch>
                      <a:fillRect/>
                    </a:stretch>
                  </pic:blipFill>
                  <pic:spPr>
                    <a:xfrm>
                      <a:off x="0" y="0"/>
                      <a:ext cx="4718611" cy="2494915"/>
                    </a:xfrm>
                    <a:prstGeom prst="rect">
                      <a:avLst/>
                    </a:prstGeom>
                  </pic:spPr>
                </pic:pic>
              </a:graphicData>
            </a:graphic>
          </wp:inline>
        </w:drawing>
      </w:r>
    </w:p>
    <w:p w:rsidR="0032125A" w:rsidRDefault="004865C6" w:rsidP="0032125A">
      <w:pPr>
        <w:tabs>
          <w:tab w:val="left" w:pos="1635"/>
        </w:tabs>
        <w:rPr>
          <w:sz w:val="32"/>
          <w:szCs w:val="32"/>
        </w:rPr>
      </w:pPr>
      <w:r w:rsidRPr="00B206FC">
        <w:rPr>
          <w:b/>
          <w:sz w:val="32"/>
          <w:szCs w:val="32"/>
        </w:rPr>
        <w:t>2.9</w:t>
      </w:r>
      <w:r w:rsidR="007C0277" w:rsidRPr="00B206FC">
        <w:rPr>
          <w:b/>
          <w:sz w:val="32"/>
          <w:szCs w:val="32"/>
        </w:rPr>
        <w:t>)</w:t>
      </w:r>
      <w:r w:rsidR="007C0277" w:rsidRPr="007C0277">
        <w:rPr>
          <w:b/>
          <w:bCs/>
          <w:color w:val="4F81BD" w:themeColor="accent1"/>
          <w:sz w:val="32"/>
          <w:szCs w:val="32"/>
        </w:rPr>
        <w:t>Data</w:t>
      </w:r>
      <w:r w:rsidRPr="00B206FC">
        <w:rPr>
          <w:rStyle w:val="Heading3Char"/>
          <w:sz w:val="32"/>
          <w:szCs w:val="32"/>
        </w:rPr>
        <w:t xml:space="preserve"> security</w:t>
      </w:r>
      <w:r>
        <w:rPr>
          <w:sz w:val="32"/>
          <w:szCs w:val="32"/>
        </w:rPr>
        <w:t xml:space="preserve"> is the practice of protecting digital information from unauthorized access or theft throughout its entire lifecycle</w:t>
      </w:r>
      <w:r w:rsidR="006F37D1">
        <w:rPr>
          <w:sz w:val="32"/>
          <w:szCs w:val="32"/>
        </w:rPr>
        <w:t xml:space="preserve"> as well as the prevention</w:t>
      </w:r>
      <w:r w:rsidR="00580496">
        <w:rPr>
          <w:sz w:val="32"/>
          <w:szCs w:val="32"/>
        </w:rPr>
        <w:t xml:space="preserve"> of intentional or accidental access </w:t>
      </w:r>
      <w:r w:rsidR="0081513C">
        <w:rPr>
          <w:sz w:val="32"/>
          <w:szCs w:val="32"/>
        </w:rPr>
        <w:t>from</w:t>
      </w:r>
      <w:r w:rsidR="00580496">
        <w:rPr>
          <w:sz w:val="32"/>
          <w:szCs w:val="32"/>
        </w:rPr>
        <w:t xml:space="preserve"> un</w:t>
      </w:r>
      <w:r w:rsidR="00D1070C">
        <w:rPr>
          <w:sz w:val="32"/>
          <w:szCs w:val="32"/>
        </w:rPr>
        <w:t>authorized users.</w:t>
      </w:r>
      <w:r w:rsidR="000943C8">
        <w:rPr>
          <w:sz w:val="32"/>
          <w:szCs w:val="32"/>
        </w:rPr>
        <w:t xml:space="preserve"> </w:t>
      </w:r>
      <w:r w:rsidR="000923AF" w:rsidRPr="000923AF">
        <w:rPr>
          <w:sz w:val="32"/>
          <w:szCs w:val="32"/>
        </w:rPr>
        <w:t>Security professionals need to develop frameworks to guide the practical and theoretical security practices within the organization</w:t>
      </w:r>
      <w:r w:rsidR="000943C8">
        <w:rPr>
          <w:sz w:val="32"/>
          <w:szCs w:val="32"/>
        </w:rPr>
        <w:t xml:space="preserve">. </w:t>
      </w:r>
      <w:r w:rsidR="00497EBA">
        <w:rPr>
          <w:sz w:val="32"/>
          <w:szCs w:val="32"/>
        </w:rPr>
        <w:t>(Susanto</w:t>
      </w:r>
      <w:r w:rsidR="00C11BCC">
        <w:rPr>
          <w:sz w:val="32"/>
          <w:szCs w:val="32"/>
        </w:rPr>
        <w:t>, 2011).</w:t>
      </w:r>
    </w:p>
    <w:p w:rsidR="00C87A7B" w:rsidRPr="00B80836" w:rsidRDefault="00C87A7B" w:rsidP="00C87A7B">
      <w:pPr>
        <w:tabs>
          <w:tab w:val="left" w:pos="1635"/>
        </w:tabs>
        <w:rPr>
          <w:sz w:val="32"/>
          <w:szCs w:val="32"/>
        </w:rPr>
      </w:pPr>
      <w:r w:rsidRPr="00B80836">
        <w:rPr>
          <w:rStyle w:val="Heading3Char"/>
          <w:sz w:val="32"/>
          <w:szCs w:val="32"/>
        </w:rPr>
        <w:t>Privacy consideration</w:t>
      </w:r>
      <w:r w:rsidR="000943C8">
        <w:rPr>
          <w:rStyle w:val="Heading3Char"/>
          <w:sz w:val="32"/>
          <w:szCs w:val="32"/>
        </w:rPr>
        <w:t xml:space="preserve"> </w:t>
      </w:r>
      <w:r w:rsidR="00C902A0">
        <w:rPr>
          <w:sz w:val="32"/>
          <w:szCs w:val="32"/>
        </w:rPr>
        <w:t>refers to</w:t>
      </w:r>
      <w:r w:rsidR="00972C82">
        <w:rPr>
          <w:sz w:val="32"/>
          <w:szCs w:val="32"/>
        </w:rPr>
        <w:t xml:space="preserve"> the right </w:t>
      </w:r>
      <w:r w:rsidR="008C38A2">
        <w:rPr>
          <w:sz w:val="32"/>
          <w:szCs w:val="32"/>
        </w:rPr>
        <w:t>a person or company ha</w:t>
      </w:r>
      <w:r w:rsidR="007F0D4A">
        <w:rPr>
          <w:sz w:val="32"/>
          <w:szCs w:val="32"/>
        </w:rPr>
        <w:t xml:space="preserve">s </w:t>
      </w:r>
      <w:r w:rsidR="00972C82">
        <w:rPr>
          <w:sz w:val="32"/>
          <w:szCs w:val="32"/>
        </w:rPr>
        <w:t xml:space="preserve">to access data </w:t>
      </w:r>
      <w:r w:rsidR="00C003B5">
        <w:rPr>
          <w:sz w:val="32"/>
          <w:szCs w:val="32"/>
        </w:rPr>
        <w:t>relating to</w:t>
      </w:r>
      <w:r w:rsidR="00972C82">
        <w:rPr>
          <w:sz w:val="32"/>
          <w:szCs w:val="32"/>
        </w:rPr>
        <w:t xml:space="preserve"> </w:t>
      </w:r>
      <w:r w:rsidR="000943C8">
        <w:rPr>
          <w:sz w:val="32"/>
          <w:szCs w:val="32"/>
        </w:rPr>
        <w:t>them</w:t>
      </w:r>
      <w:r w:rsidR="007D1EE5">
        <w:rPr>
          <w:sz w:val="32"/>
          <w:szCs w:val="32"/>
        </w:rPr>
        <w:t>.</w:t>
      </w:r>
      <w:r w:rsidR="000943C8">
        <w:rPr>
          <w:sz w:val="32"/>
          <w:szCs w:val="32"/>
        </w:rPr>
        <w:t xml:space="preserve"> </w:t>
      </w:r>
      <w:r w:rsidR="009914DE">
        <w:rPr>
          <w:sz w:val="32"/>
          <w:szCs w:val="32"/>
        </w:rPr>
        <w:t>It is also</w:t>
      </w:r>
      <w:r w:rsidR="000943C8">
        <w:rPr>
          <w:sz w:val="32"/>
          <w:szCs w:val="32"/>
        </w:rPr>
        <w:t xml:space="preserve"> </w:t>
      </w:r>
      <w:r w:rsidR="0084583E" w:rsidRPr="00B80836">
        <w:rPr>
          <w:sz w:val="32"/>
          <w:szCs w:val="32"/>
        </w:rPr>
        <w:t>the limit</w:t>
      </w:r>
      <w:r w:rsidR="003370C3">
        <w:rPr>
          <w:sz w:val="32"/>
          <w:szCs w:val="32"/>
        </w:rPr>
        <w:t xml:space="preserve"> to which</w:t>
      </w:r>
      <w:r w:rsidR="0084583E" w:rsidRPr="00B80836">
        <w:rPr>
          <w:sz w:val="32"/>
          <w:szCs w:val="32"/>
        </w:rPr>
        <w:t xml:space="preserve"> ac</w:t>
      </w:r>
      <w:r w:rsidR="000943C8">
        <w:rPr>
          <w:sz w:val="32"/>
          <w:szCs w:val="32"/>
        </w:rPr>
        <w:t>c</w:t>
      </w:r>
      <w:r w:rsidR="0084583E" w:rsidRPr="00B80836">
        <w:rPr>
          <w:sz w:val="32"/>
          <w:szCs w:val="32"/>
        </w:rPr>
        <w:t>ompany</w:t>
      </w:r>
      <w:r w:rsidR="0084583E">
        <w:rPr>
          <w:sz w:val="32"/>
          <w:szCs w:val="32"/>
        </w:rPr>
        <w:t xml:space="preserve"> has to</w:t>
      </w:r>
      <w:r w:rsidR="0084583E" w:rsidRPr="00B80836">
        <w:rPr>
          <w:sz w:val="32"/>
          <w:szCs w:val="32"/>
        </w:rPr>
        <w:t xml:space="preserve"> determine the details of </w:t>
      </w:r>
      <w:r w:rsidR="0084583E">
        <w:rPr>
          <w:sz w:val="32"/>
          <w:szCs w:val="32"/>
        </w:rPr>
        <w:t xml:space="preserve">their </w:t>
      </w:r>
      <w:r w:rsidR="0084583E" w:rsidRPr="00B80836">
        <w:rPr>
          <w:sz w:val="32"/>
          <w:szCs w:val="32"/>
        </w:rPr>
        <w:t>data</w:t>
      </w:r>
      <w:r w:rsidR="003370C3">
        <w:rPr>
          <w:sz w:val="32"/>
          <w:szCs w:val="32"/>
        </w:rPr>
        <w:t>.</w:t>
      </w:r>
    </w:p>
    <w:p w:rsidR="00C87A7B" w:rsidRPr="000923AF" w:rsidRDefault="00C87A7B" w:rsidP="0032125A">
      <w:pPr>
        <w:tabs>
          <w:tab w:val="left" w:pos="1635"/>
        </w:tabs>
        <w:rPr>
          <w:sz w:val="32"/>
          <w:szCs w:val="32"/>
        </w:rPr>
      </w:pPr>
    </w:p>
    <w:p w:rsidR="00B93030" w:rsidRDefault="00B93030" w:rsidP="00B93030">
      <w:pPr>
        <w:pStyle w:val="ListParagraph"/>
        <w:tabs>
          <w:tab w:val="left" w:pos="1635"/>
        </w:tabs>
        <w:rPr>
          <w:sz w:val="32"/>
          <w:szCs w:val="32"/>
        </w:rPr>
      </w:pPr>
    </w:p>
    <w:p w:rsidR="00E93E50" w:rsidRDefault="00E93E50" w:rsidP="00B93030">
      <w:pPr>
        <w:pStyle w:val="ListParagraph"/>
        <w:tabs>
          <w:tab w:val="left" w:pos="1635"/>
        </w:tabs>
        <w:rPr>
          <w:sz w:val="32"/>
          <w:szCs w:val="32"/>
        </w:rPr>
      </w:pPr>
    </w:p>
    <w:p w:rsidR="00E93E50" w:rsidRDefault="00E93E50" w:rsidP="00E93E50">
      <w:pPr>
        <w:pStyle w:val="ListParagraph"/>
        <w:tabs>
          <w:tab w:val="left" w:pos="1635"/>
        </w:tabs>
        <w:rPr>
          <w:sz w:val="28"/>
          <w:szCs w:val="28"/>
        </w:rPr>
      </w:pPr>
    </w:p>
    <w:p w:rsidR="00E93E50" w:rsidRPr="00A76DBE" w:rsidRDefault="00E93E50" w:rsidP="00A76DBE">
      <w:pPr>
        <w:tabs>
          <w:tab w:val="left" w:pos="1635"/>
        </w:tabs>
        <w:rPr>
          <w:sz w:val="32"/>
          <w:szCs w:val="32"/>
        </w:rPr>
      </w:pPr>
    </w:p>
    <w:p w:rsidR="000C40FD" w:rsidRDefault="000C40FD" w:rsidP="000C40FD">
      <w:pPr>
        <w:pStyle w:val="ListParagraph"/>
        <w:tabs>
          <w:tab w:val="left" w:pos="1635"/>
        </w:tabs>
        <w:rPr>
          <w:sz w:val="32"/>
          <w:szCs w:val="32"/>
        </w:rPr>
      </w:pPr>
    </w:p>
    <w:p w:rsidR="0032125A" w:rsidRPr="000C40FD" w:rsidRDefault="0032125A" w:rsidP="000C40FD">
      <w:pPr>
        <w:pStyle w:val="Heading2"/>
        <w:rPr>
          <w:sz w:val="36"/>
          <w:szCs w:val="36"/>
        </w:rPr>
      </w:pPr>
      <w:r w:rsidRPr="000C40FD">
        <w:rPr>
          <w:sz w:val="36"/>
          <w:szCs w:val="36"/>
        </w:rPr>
        <w:t>Some</w:t>
      </w:r>
      <w:r w:rsidR="003A1195" w:rsidRPr="000C40FD">
        <w:rPr>
          <w:sz w:val="36"/>
          <w:szCs w:val="36"/>
        </w:rPr>
        <w:t xml:space="preserve"> of the</w:t>
      </w:r>
      <w:r w:rsidRPr="000C40FD">
        <w:rPr>
          <w:sz w:val="36"/>
          <w:szCs w:val="36"/>
        </w:rPr>
        <w:t xml:space="preserve"> proven practices to minimize data breaches</w:t>
      </w:r>
      <w:r w:rsidR="000943C8">
        <w:rPr>
          <w:sz w:val="36"/>
          <w:szCs w:val="36"/>
        </w:rPr>
        <w:t xml:space="preserve"> </w:t>
      </w:r>
      <w:r w:rsidR="00EF1053" w:rsidRPr="000C40FD">
        <w:rPr>
          <w:sz w:val="36"/>
          <w:szCs w:val="36"/>
        </w:rPr>
        <w:t>in God’s Knot Hospital.</w:t>
      </w:r>
    </w:p>
    <w:p w:rsidR="0032125A" w:rsidRPr="005065F1" w:rsidRDefault="0032125A" w:rsidP="0032125A"/>
    <w:p w:rsidR="00E83EC5" w:rsidRPr="000C40FD" w:rsidRDefault="00D50F80" w:rsidP="000C40FD">
      <w:pPr>
        <w:pStyle w:val="ListParagraph"/>
        <w:numPr>
          <w:ilvl w:val="0"/>
          <w:numId w:val="1"/>
        </w:numPr>
        <w:tabs>
          <w:tab w:val="left" w:pos="1635"/>
        </w:tabs>
        <w:rPr>
          <w:sz w:val="32"/>
          <w:szCs w:val="32"/>
        </w:rPr>
      </w:pPr>
      <w:r w:rsidRPr="000C40FD">
        <w:rPr>
          <w:rStyle w:val="Heading2Char"/>
          <w:sz w:val="32"/>
          <w:szCs w:val="32"/>
        </w:rPr>
        <w:t>Res</w:t>
      </w:r>
      <w:r w:rsidR="00A4766B" w:rsidRPr="000C40FD">
        <w:rPr>
          <w:rStyle w:val="Heading2Char"/>
          <w:sz w:val="32"/>
          <w:szCs w:val="32"/>
        </w:rPr>
        <w:t>triction of access to valuable data</w:t>
      </w:r>
      <w:r w:rsidR="00A4766B" w:rsidRPr="000C40FD">
        <w:rPr>
          <w:sz w:val="32"/>
          <w:szCs w:val="32"/>
        </w:rPr>
        <w:t>: God’s Knot Hospital is limit employees access to valuable data.</w:t>
      </w:r>
    </w:p>
    <w:p w:rsidR="00A4766B" w:rsidRDefault="00A4766B" w:rsidP="00D50F80">
      <w:pPr>
        <w:pStyle w:val="ListParagraph"/>
        <w:numPr>
          <w:ilvl w:val="0"/>
          <w:numId w:val="1"/>
        </w:numPr>
        <w:tabs>
          <w:tab w:val="left" w:pos="1635"/>
        </w:tabs>
        <w:rPr>
          <w:sz w:val="32"/>
          <w:szCs w:val="32"/>
        </w:rPr>
      </w:pPr>
      <w:r w:rsidRPr="00E83EC5">
        <w:rPr>
          <w:rStyle w:val="Heading2Char"/>
          <w:sz w:val="32"/>
          <w:szCs w:val="32"/>
        </w:rPr>
        <w:t>Security awareness training for employees</w:t>
      </w:r>
      <w:r>
        <w:rPr>
          <w:sz w:val="32"/>
          <w:szCs w:val="32"/>
        </w:rPr>
        <w:t>: Employees are the weakest access to data security</w:t>
      </w:r>
      <w:r w:rsidR="0098595C">
        <w:rPr>
          <w:sz w:val="32"/>
          <w:szCs w:val="32"/>
        </w:rPr>
        <w:t xml:space="preserve"> though even with</w:t>
      </w:r>
      <w:r w:rsidR="003B27F8">
        <w:rPr>
          <w:sz w:val="32"/>
          <w:szCs w:val="32"/>
        </w:rPr>
        <w:t xml:space="preserve"> training, they can still open suspicious emails but if been serious about safeguarding data the hospital can organize the training monthly.</w:t>
      </w:r>
    </w:p>
    <w:p w:rsidR="003B27F8" w:rsidRPr="00DC254C" w:rsidRDefault="003B27F8" w:rsidP="00D50F80">
      <w:pPr>
        <w:pStyle w:val="ListParagraph"/>
        <w:numPr>
          <w:ilvl w:val="0"/>
          <w:numId w:val="1"/>
        </w:numPr>
        <w:tabs>
          <w:tab w:val="left" w:pos="1635"/>
        </w:tabs>
        <w:rPr>
          <w:bCs/>
          <w:sz w:val="32"/>
          <w:szCs w:val="32"/>
        </w:rPr>
      </w:pPr>
      <w:r w:rsidRPr="00DC254C">
        <w:rPr>
          <w:bCs/>
          <w:sz w:val="32"/>
          <w:szCs w:val="32"/>
        </w:rPr>
        <w:t>Software should be updated regularly.</w:t>
      </w:r>
    </w:p>
    <w:p w:rsidR="0032125A" w:rsidRDefault="00517297" w:rsidP="00D50F80">
      <w:pPr>
        <w:pStyle w:val="ListParagraph"/>
        <w:numPr>
          <w:ilvl w:val="0"/>
          <w:numId w:val="1"/>
        </w:numPr>
        <w:tabs>
          <w:tab w:val="left" w:pos="1635"/>
        </w:tabs>
        <w:rPr>
          <w:sz w:val="32"/>
          <w:szCs w:val="32"/>
        </w:rPr>
      </w:pPr>
      <w:r w:rsidRPr="00DC254C">
        <w:rPr>
          <w:bCs/>
          <w:sz w:val="32"/>
          <w:szCs w:val="32"/>
        </w:rPr>
        <w:t xml:space="preserve">Impact and affirm/test the accuracy of the policy to </w:t>
      </w:r>
      <w:r w:rsidR="00220B63" w:rsidRPr="00DC254C">
        <w:rPr>
          <w:bCs/>
          <w:sz w:val="32"/>
          <w:szCs w:val="32"/>
        </w:rPr>
        <w:t>third party</w:t>
      </w:r>
    </w:p>
    <w:p w:rsidR="008B36FA" w:rsidRDefault="008B36FA" w:rsidP="0032125A">
      <w:pPr>
        <w:pStyle w:val="Heading2"/>
        <w:rPr>
          <w:sz w:val="32"/>
          <w:szCs w:val="32"/>
        </w:rPr>
      </w:pPr>
    </w:p>
    <w:p w:rsidR="0032125A" w:rsidRPr="009E3BEE" w:rsidRDefault="002F0F20" w:rsidP="0032125A">
      <w:pPr>
        <w:pStyle w:val="Heading2"/>
        <w:rPr>
          <w:sz w:val="36"/>
          <w:szCs w:val="36"/>
        </w:rPr>
      </w:pPr>
      <w:r w:rsidRPr="002F0F20">
        <w:rPr>
          <w:sz w:val="36"/>
          <w:szCs w:val="36"/>
        </w:rPr>
        <w:t>Below are s</w:t>
      </w:r>
      <w:r w:rsidR="009407B9" w:rsidRPr="002F0F20">
        <w:rPr>
          <w:sz w:val="36"/>
          <w:szCs w:val="36"/>
        </w:rPr>
        <w:t>ome</w:t>
      </w:r>
      <w:r w:rsidR="00EF1053" w:rsidRPr="009E3BEE">
        <w:rPr>
          <w:sz w:val="36"/>
          <w:szCs w:val="36"/>
        </w:rPr>
        <w:t xml:space="preserve"> of the</w:t>
      </w:r>
      <w:r w:rsidR="009407B9" w:rsidRPr="009E3BEE">
        <w:rPr>
          <w:sz w:val="36"/>
          <w:szCs w:val="36"/>
        </w:rPr>
        <w:t xml:space="preserve"> Tools</w:t>
      </w:r>
      <w:r w:rsidR="00574A53" w:rsidRPr="009E3BEE">
        <w:rPr>
          <w:sz w:val="36"/>
          <w:szCs w:val="36"/>
        </w:rPr>
        <w:t xml:space="preserve"> to help</w:t>
      </w:r>
      <w:r w:rsidR="00205390" w:rsidRPr="009E3BEE">
        <w:rPr>
          <w:sz w:val="36"/>
          <w:szCs w:val="36"/>
        </w:rPr>
        <w:t xml:space="preserve"> Data Security</w:t>
      </w:r>
      <w:r w:rsidR="00574A53" w:rsidRPr="009E3BEE">
        <w:rPr>
          <w:sz w:val="36"/>
          <w:szCs w:val="36"/>
        </w:rPr>
        <w:t xml:space="preserve"> in the hospital</w:t>
      </w:r>
      <w:r w:rsidR="00EF1053" w:rsidRPr="009E3BEE">
        <w:rPr>
          <w:sz w:val="36"/>
          <w:szCs w:val="36"/>
        </w:rPr>
        <w:t>.</w:t>
      </w:r>
    </w:p>
    <w:p w:rsidR="007504B4" w:rsidRDefault="007504B4" w:rsidP="007079D9">
      <w:pPr>
        <w:tabs>
          <w:tab w:val="left" w:pos="1635"/>
        </w:tabs>
        <w:rPr>
          <w:b/>
          <w:sz w:val="28"/>
          <w:szCs w:val="28"/>
        </w:rPr>
      </w:pPr>
    </w:p>
    <w:p w:rsidR="007504B4" w:rsidRDefault="007504B4" w:rsidP="007504B4">
      <w:pPr>
        <w:tabs>
          <w:tab w:val="left" w:pos="1635"/>
        </w:tabs>
        <w:rPr>
          <w:sz w:val="32"/>
          <w:szCs w:val="32"/>
        </w:rPr>
      </w:pPr>
      <w:r w:rsidRPr="00873E88">
        <w:rPr>
          <w:b/>
          <w:color w:val="4F81BD" w:themeColor="accent1"/>
          <w:sz w:val="32"/>
          <w:szCs w:val="32"/>
        </w:rPr>
        <w:t>Access Control</w:t>
      </w:r>
      <w:r w:rsidR="00451466" w:rsidRPr="00873E88">
        <w:rPr>
          <w:b/>
          <w:color w:val="4F81BD" w:themeColor="accent1"/>
          <w:sz w:val="32"/>
          <w:szCs w:val="32"/>
        </w:rPr>
        <w:t xml:space="preserve">: </w:t>
      </w:r>
      <w:r w:rsidR="00451466" w:rsidRPr="00451466">
        <w:rPr>
          <w:bCs/>
          <w:sz w:val="32"/>
          <w:szCs w:val="32"/>
        </w:rPr>
        <w:t>These</w:t>
      </w:r>
      <w:r w:rsidR="00451466">
        <w:rPr>
          <w:bCs/>
          <w:sz w:val="32"/>
          <w:szCs w:val="32"/>
        </w:rPr>
        <w:t xml:space="preserve"> are </w:t>
      </w:r>
      <w:r w:rsidR="001A2701">
        <w:rPr>
          <w:bCs/>
          <w:sz w:val="32"/>
          <w:szCs w:val="32"/>
        </w:rPr>
        <w:t xml:space="preserve">policies and </w:t>
      </w:r>
      <w:r w:rsidR="00451466">
        <w:rPr>
          <w:bCs/>
          <w:sz w:val="32"/>
          <w:szCs w:val="32"/>
        </w:rPr>
        <w:t>procedures</w:t>
      </w:r>
      <w:r w:rsidR="007A5E58">
        <w:rPr>
          <w:bCs/>
          <w:sz w:val="32"/>
          <w:szCs w:val="32"/>
        </w:rPr>
        <w:t xml:space="preserve"> that </w:t>
      </w:r>
      <w:r w:rsidR="00FC6BB8">
        <w:rPr>
          <w:bCs/>
          <w:sz w:val="32"/>
          <w:szCs w:val="32"/>
        </w:rPr>
        <w:t>a</w:t>
      </w:r>
      <w:r w:rsidR="00FB1670">
        <w:rPr>
          <w:bCs/>
          <w:sz w:val="32"/>
          <w:szCs w:val="32"/>
        </w:rPr>
        <w:t xml:space="preserve">n organization, e.g. </w:t>
      </w:r>
      <w:r w:rsidR="00ED3069">
        <w:rPr>
          <w:bCs/>
          <w:sz w:val="32"/>
          <w:szCs w:val="32"/>
        </w:rPr>
        <w:t>(</w:t>
      </w:r>
      <w:r w:rsidR="007A5E58">
        <w:rPr>
          <w:bCs/>
          <w:sz w:val="32"/>
          <w:szCs w:val="32"/>
        </w:rPr>
        <w:t>God’s knot hospital</w:t>
      </w:r>
      <w:r w:rsidR="00ED3069">
        <w:rPr>
          <w:bCs/>
          <w:sz w:val="32"/>
          <w:szCs w:val="32"/>
        </w:rPr>
        <w:t>)</w:t>
      </w:r>
      <w:r w:rsidR="00CB5A0E">
        <w:rPr>
          <w:bCs/>
          <w:sz w:val="32"/>
          <w:szCs w:val="32"/>
        </w:rPr>
        <w:t>needs to</w:t>
      </w:r>
      <w:r w:rsidR="007A5E58">
        <w:rPr>
          <w:bCs/>
          <w:sz w:val="32"/>
          <w:szCs w:val="32"/>
        </w:rPr>
        <w:t xml:space="preserve"> put in place</w:t>
      </w:r>
      <w:r w:rsidRPr="00A75D9E">
        <w:rPr>
          <w:sz w:val="32"/>
          <w:szCs w:val="32"/>
        </w:rPr>
        <w:t>s to prevent inappropriate/unwarranted access to data by unauthorized staffs, Nurses, Doctors or even outsiders.</w:t>
      </w:r>
    </w:p>
    <w:p w:rsidR="007504B4" w:rsidRPr="00A75D9E" w:rsidRDefault="007504B4" w:rsidP="007504B4">
      <w:pPr>
        <w:tabs>
          <w:tab w:val="left" w:pos="1635"/>
        </w:tabs>
        <w:rPr>
          <w:sz w:val="32"/>
          <w:szCs w:val="32"/>
        </w:rPr>
      </w:pPr>
      <w:r w:rsidRPr="00873E88">
        <w:rPr>
          <w:b/>
          <w:color w:val="4F81BD" w:themeColor="accent1"/>
          <w:sz w:val="32"/>
          <w:szCs w:val="32"/>
        </w:rPr>
        <w:t>Authentication</w:t>
      </w:r>
      <w:r w:rsidR="004D72AA" w:rsidRPr="00873E88">
        <w:rPr>
          <w:b/>
          <w:color w:val="4F81BD" w:themeColor="accent1"/>
          <w:sz w:val="32"/>
          <w:szCs w:val="32"/>
        </w:rPr>
        <w:t xml:space="preserve">: </w:t>
      </w:r>
      <w:r w:rsidR="00095D04" w:rsidRPr="004D72AA">
        <w:rPr>
          <w:bCs/>
          <w:sz w:val="32"/>
          <w:szCs w:val="32"/>
        </w:rPr>
        <w:t>This</w:t>
      </w:r>
      <w:r w:rsidR="000943C8">
        <w:rPr>
          <w:bCs/>
          <w:sz w:val="32"/>
          <w:szCs w:val="32"/>
        </w:rPr>
        <w:t xml:space="preserve"> </w:t>
      </w:r>
      <w:r w:rsidR="00095D04" w:rsidRPr="00A75D9E">
        <w:rPr>
          <w:sz w:val="32"/>
          <w:szCs w:val="32"/>
        </w:rPr>
        <w:t>is</w:t>
      </w:r>
      <w:r w:rsidRPr="00A75D9E">
        <w:rPr>
          <w:sz w:val="32"/>
          <w:szCs w:val="32"/>
        </w:rPr>
        <w:t xml:space="preserve"> the capability of knowing that someone is who</w:t>
      </w:r>
      <w:r w:rsidR="00095D04">
        <w:rPr>
          <w:sz w:val="32"/>
          <w:szCs w:val="32"/>
        </w:rPr>
        <w:t>m they claim to be</w:t>
      </w:r>
      <w:r w:rsidRPr="00A75D9E">
        <w:rPr>
          <w:sz w:val="32"/>
          <w:szCs w:val="32"/>
        </w:rPr>
        <w:t>.</w:t>
      </w:r>
    </w:p>
    <w:p w:rsidR="007504B4" w:rsidRPr="009A52F3" w:rsidRDefault="007504B4" w:rsidP="009A52F3">
      <w:pPr>
        <w:pStyle w:val="ListParagraph"/>
        <w:numPr>
          <w:ilvl w:val="0"/>
          <w:numId w:val="18"/>
        </w:numPr>
        <w:tabs>
          <w:tab w:val="left" w:pos="1635"/>
        </w:tabs>
        <w:rPr>
          <w:sz w:val="32"/>
          <w:szCs w:val="32"/>
        </w:rPr>
      </w:pPr>
      <w:r w:rsidRPr="0068099C">
        <w:rPr>
          <w:bCs/>
          <w:color w:val="4F81BD" w:themeColor="accent1"/>
          <w:sz w:val="32"/>
          <w:szCs w:val="32"/>
        </w:rPr>
        <w:t xml:space="preserve"> Token</w:t>
      </w:r>
      <w:r w:rsidR="00A623D7" w:rsidRPr="0068099C">
        <w:rPr>
          <w:bCs/>
          <w:color w:val="4F81BD" w:themeColor="accent1"/>
          <w:sz w:val="32"/>
          <w:szCs w:val="32"/>
        </w:rPr>
        <w:t>:</w:t>
      </w:r>
      <w:r w:rsidR="000943C8">
        <w:rPr>
          <w:bCs/>
          <w:color w:val="4F81BD" w:themeColor="accent1"/>
          <w:sz w:val="32"/>
          <w:szCs w:val="32"/>
        </w:rPr>
        <w:t xml:space="preserve"> </w:t>
      </w:r>
      <w:r w:rsidR="00A623D7" w:rsidRPr="009A52F3">
        <w:rPr>
          <w:bCs/>
          <w:sz w:val="32"/>
          <w:szCs w:val="32"/>
        </w:rPr>
        <w:t>This</w:t>
      </w:r>
      <w:r w:rsidR="000943C8">
        <w:rPr>
          <w:bCs/>
          <w:sz w:val="32"/>
          <w:szCs w:val="32"/>
        </w:rPr>
        <w:t xml:space="preserve"> </w:t>
      </w:r>
      <w:r w:rsidRPr="009A52F3">
        <w:rPr>
          <w:sz w:val="32"/>
          <w:szCs w:val="32"/>
        </w:rPr>
        <w:t>is a physical device that is in form of an identification card that i</w:t>
      </w:r>
      <w:r w:rsidR="000F5AA1">
        <w:rPr>
          <w:sz w:val="32"/>
          <w:szCs w:val="32"/>
        </w:rPr>
        <w:t>s</w:t>
      </w:r>
      <w:r w:rsidRPr="009A52F3">
        <w:rPr>
          <w:sz w:val="32"/>
          <w:szCs w:val="32"/>
        </w:rPr>
        <w:t xml:space="preserve"> designed to identify the single user.</w:t>
      </w:r>
    </w:p>
    <w:p w:rsidR="00FE1EAB" w:rsidRPr="00C502A3" w:rsidRDefault="00A11E16" w:rsidP="00C502A3">
      <w:pPr>
        <w:pStyle w:val="ListParagraph"/>
        <w:numPr>
          <w:ilvl w:val="0"/>
          <w:numId w:val="18"/>
        </w:numPr>
        <w:tabs>
          <w:tab w:val="left" w:pos="1635"/>
        </w:tabs>
        <w:rPr>
          <w:sz w:val="28"/>
          <w:szCs w:val="28"/>
        </w:rPr>
      </w:pPr>
      <w:r w:rsidRPr="0068099C">
        <w:rPr>
          <w:bCs/>
          <w:color w:val="4F81BD" w:themeColor="accent1"/>
          <w:sz w:val="32"/>
          <w:szCs w:val="32"/>
        </w:rPr>
        <w:t>Biometric authentication</w:t>
      </w:r>
      <w:r w:rsidR="00066443" w:rsidRPr="0068099C">
        <w:rPr>
          <w:bCs/>
          <w:color w:val="4F81BD" w:themeColor="accent1"/>
          <w:sz w:val="32"/>
          <w:szCs w:val="32"/>
        </w:rPr>
        <w:t>:</w:t>
      </w:r>
      <w:r w:rsidR="000943C8">
        <w:rPr>
          <w:bCs/>
          <w:color w:val="4F81BD" w:themeColor="accent1"/>
          <w:sz w:val="32"/>
          <w:szCs w:val="32"/>
        </w:rPr>
        <w:t xml:space="preserve"> </w:t>
      </w:r>
      <w:r w:rsidR="00A10EC7" w:rsidRPr="00A10EC7">
        <w:rPr>
          <w:sz w:val="28"/>
          <w:szCs w:val="28"/>
        </w:rPr>
        <w:t>This</w:t>
      </w:r>
      <w:r w:rsidR="000943C8">
        <w:rPr>
          <w:sz w:val="28"/>
          <w:szCs w:val="28"/>
        </w:rPr>
        <w:t xml:space="preserve"> </w:t>
      </w:r>
      <w:r w:rsidRPr="00C502A3">
        <w:rPr>
          <w:sz w:val="32"/>
          <w:szCs w:val="32"/>
        </w:rPr>
        <w:t>is</w:t>
      </w:r>
      <w:r w:rsidR="00A10EC7">
        <w:rPr>
          <w:sz w:val="32"/>
          <w:szCs w:val="32"/>
        </w:rPr>
        <w:t xml:space="preserve"> also</w:t>
      </w:r>
      <w:r w:rsidRPr="00C502A3">
        <w:rPr>
          <w:sz w:val="32"/>
          <w:szCs w:val="32"/>
        </w:rPr>
        <w:t xml:space="preserve"> another tool that verifies </w:t>
      </w:r>
      <w:r w:rsidR="00873E88" w:rsidRPr="00C502A3">
        <w:rPr>
          <w:sz w:val="32"/>
          <w:szCs w:val="32"/>
        </w:rPr>
        <w:t>one’s</w:t>
      </w:r>
      <w:r w:rsidRPr="00C502A3">
        <w:rPr>
          <w:sz w:val="32"/>
          <w:szCs w:val="32"/>
        </w:rPr>
        <w:t xml:space="preserve"> characteristics </w:t>
      </w:r>
      <w:r w:rsidR="00F03DB6">
        <w:rPr>
          <w:sz w:val="32"/>
          <w:szCs w:val="32"/>
        </w:rPr>
        <w:t>e.g.,</w:t>
      </w:r>
      <w:r w:rsidRPr="00C502A3">
        <w:rPr>
          <w:sz w:val="32"/>
          <w:szCs w:val="32"/>
        </w:rPr>
        <w:t xml:space="preserve"> fingerprints or Retinal image</w:t>
      </w:r>
      <w:r w:rsidRPr="00C502A3">
        <w:rPr>
          <w:sz w:val="28"/>
          <w:szCs w:val="28"/>
        </w:rPr>
        <w:t>.</w:t>
      </w:r>
    </w:p>
    <w:p w:rsidR="000C40FD" w:rsidRDefault="000C40FD" w:rsidP="000C40FD">
      <w:pPr>
        <w:pStyle w:val="ListParagraph"/>
        <w:tabs>
          <w:tab w:val="left" w:pos="1635"/>
        </w:tabs>
        <w:ind w:left="1080"/>
        <w:rPr>
          <w:sz w:val="28"/>
          <w:szCs w:val="28"/>
        </w:rPr>
      </w:pPr>
    </w:p>
    <w:p w:rsidR="00181406" w:rsidRPr="0068099C" w:rsidRDefault="00181406" w:rsidP="0068099C">
      <w:pPr>
        <w:tabs>
          <w:tab w:val="left" w:pos="1635"/>
        </w:tabs>
        <w:rPr>
          <w:sz w:val="28"/>
          <w:szCs w:val="28"/>
        </w:rPr>
      </w:pPr>
      <w:r w:rsidRPr="00DF1356">
        <w:rPr>
          <w:rStyle w:val="Heading2Char"/>
        </w:rPr>
        <w:t>PROCEDURES:</w:t>
      </w:r>
      <w:r w:rsidRPr="0068099C">
        <w:rPr>
          <w:sz w:val="28"/>
          <w:szCs w:val="28"/>
        </w:rPr>
        <w:t xml:space="preserve"> This is step by step instructions that should be followed during the process </w:t>
      </w:r>
      <w:r w:rsidR="00B33524">
        <w:rPr>
          <w:sz w:val="28"/>
          <w:szCs w:val="28"/>
        </w:rPr>
        <w:t>of putting controls in place. Some of these procedures are:</w:t>
      </w:r>
    </w:p>
    <w:p w:rsidR="00181406" w:rsidRPr="00A523B2" w:rsidRDefault="00272129" w:rsidP="00A523B2">
      <w:pPr>
        <w:pStyle w:val="ListParagraph"/>
        <w:numPr>
          <w:ilvl w:val="0"/>
          <w:numId w:val="12"/>
        </w:numPr>
        <w:tabs>
          <w:tab w:val="left" w:pos="1635"/>
        </w:tabs>
        <w:rPr>
          <w:sz w:val="28"/>
          <w:szCs w:val="28"/>
        </w:rPr>
      </w:pPr>
      <w:r>
        <w:rPr>
          <w:sz w:val="28"/>
          <w:szCs w:val="28"/>
        </w:rPr>
        <w:t>Changing of passwords every six months.</w:t>
      </w:r>
    </w:p>
    <w:p w:rsidR="00E00263" w:rsidRDefault="00E00263" w:rsidP="00E00263">
      <w:pPr>
        <w:pStyle w:val="ListParagraph"/>
        <w:numPr>
          <w:ilvl w:val="0"/>
          <w:numId w:val="12"/>
        </w:numPr>
        <w:tabs>
          <w:tab w:val="left" w:pos="1635"/>
        </w:tabs>
        <w:rPr>
          <w:sz w:val="28"/>
          <w:szCs w:val="28"/>
        </w:rPr>
      </w:pPr>
      <w:r>
        <w:rPr>
          <w:sz w:val="28"/>
          <w:szCs w:val="28"/>
        </w:rPr>
        <w:t>All users must have passwords which meet certain criteria.</w:t>
      </w:r>
    </w:p>
    <w:p w:rsidR="00181406" w:rsidRPr="00506DD7" w:rsidRDefault="00C20F9F" w:rsidP="00506DD7">
      <w:pPr>
        <w:pStyle w:val="ListParagraph"/>
        <w:numPr>
          <w:ilvl w:val="0"/>
          <w:numId w:val="12"/>
        </w:numPr>
        <w:tabs>
          <w:tab w:val="left" w:pos="1635"/>
        </w:tabs>
        <w:rPr>
          <w:sz w:val="28"/>
          <w:szCs w:val="28"/>
        </w:rPr>
      </w:pPr>
      <w:r>
        <w:rPr>
          <w:sz w:val="28"/>
          <w:szCs w:val="28"/>
        </w:rPr>
        <w:t>People are usually</w:t>
      </w:r>
      <w:r w:rsidR="00863E78">
        <w:rPr>
          <w:sz w:val="28"/>
          <w:szCs w:val="28"/>
        </w:rPr>
        <w:t xml:space="preserve"> advised</w:t>
      </w:r>
      <w:r w:rsidR="000943C8">
        <w:rPr>
          <w:sz w:val="28"/>
          <w:szCs w:val="28"/>
        </w:rPr>
        <w:t xml:space="preserve"> </w:t>
      </w:r>
      <w:r w:rsidR="005D6A0F">
        <w:rPr>
          <w:sz w:val="28"/>
          <w:szCs w:val="28"/>
        </w:rPr>
        <w:t xml:space="preserve">against using </w:t>
      </w:r>
      <w:r w:rsidR="00506DD7">
        <w:rPr>
          <w:sz w:val="28"/>
          <w:szCs w:val="28"/>
        </w:rPr>
        <w:t xml:space="preserve">simple </w:t>
      </w:r>
      <w:r w:rsidR="00610F0C">
        <w:rPr>
          <w:sz w:val="28"/>
          <w:szCs w:val="28"/>
        </w:rPr>
        <w:t>passwords</w:t>
      </w:r>
      <w:r w:rsidR="00506DD7">
        <w:rPr>
          <w:sz w:val="28"/>
          <w:szCs w:val="28"/>
        </w:rPr>
        <w:t xml:space="preserve"> that can be easily guessed.</w:t>
      </w:r>
      <w:r w:rsidR="00181406" w:rsidRPr="00506DD7">
        <w:rPr>
          <w:sz w:val="28"/>
          <w:szCs w:val="28"/>
        </w:rPr>
        <w:tab/>
      </w:r>
      <w:r w:rsidR="00181406" w:rsidRPr="00506DD7">
        <w:rPr>
          <w:sz w:val="28"/>
          <w:szCs w:val="28"/>
        </w:rPr>
        <w:tab/>
      </w:r>
    </w:p>
    <w:p w:rsidR="00181406" w:rsidRPr="00181406" w:rsidRDefault="00181406" w:rsidP="00181406">
      <w:pPr>
        <w:tabs>
          <w:tab w:val="left" w:pos="1635"/>
        </w:tabs>
        <w:ind w:left="1080"/>
        <w:rPr>
          <w:sz w:val="28"/>
          <w:szCs w:val="28"/>
        </w:rPr>
      </w:pPr>
    </w:p>
    <w:p w:rsidR="005065F1" w:rsidRPr="000C40FD" w:rsidRDefault="00574A53" w:rsidP="00574A53">
      <w:pPr>
        <w:rPr>
          <w:rStyle w:val="Heading2Char"/>
          <w:sz w:val="32"/>
          <w:szCs w:val="32"/>
        </w:rPr>
      </w:pPr>
      <w:r w:rsidRPr="000C40FD">
        <w:rPr>
          <w:rStyle w:val="Heading3Char"/>
          <w:sz w:val="28"/>
          <w:szCs w:val="28"/>
        </w:rPr>
        <w:t>2.10</w:t>
      </w:r>
      <w:r w:rsidR="000E60A2" w:rsidRPr="000C40FD">
        <w:rPr>
          <w:rStyle w:val="Heading2Char"/>
          <w:sz w:val="32"/>
          <w:szCs w:val="32"/>
        </w:rPr>
        <w:t>) Characteristics</w:t>
      </w:r>
      <w:r w:rsidRPr="000C40FD">
        <w:rPr>
          <w:rStyle w:val="Heading2Char"/>
          <w:sz w:val="32"/>
          <w:szCs w:val="32"/>
        </w:rPr>
        <w:t xml:space="preserve"> of Big Data and technologies used to deal with Big Data</w:t>
      </w:r>
    </w:p>
    <w:p w:rsidR="00875FE8" w:rsidRDefault="00D67855" w:rsidP="00574A53">
      <w:pPr>
        <w:rPr>
          <w:sz w:val="28"/>
          <w:szCs w:val="28"/>
        </w:rPr>
      </w:pPr>
      <w:r>
        <w:rPr>
          <w:sz w:val="28"/>
          <w:szCs w:val="28"/>
        </w:rPr>
        <w:t xml:space="preserve">Big Data </w:t>
      </w:r>
      <w:r w:rsidR="00E35290">
        <w:rPr>
          <w:sz w:val="28"/>
          <w:szCs w:val="28"/>
        </w:rPr>
        <w:t>comprises of a large (big) quantity/amount of data</w:t>
      </w:r>
      <w:r w:rsidR="00B24B9F">
        <w:rPr>
          <w:sz w:val="28"/>
          <w:szCs w:val="28"/>
        </w:rPr>
        <w:t xml:space="preserve">. Also, it </w:t>
      </w:r>
      <w:r w:rsidR="00DE03EC">
        <w:rPr>
          <w:sz w:val="28"/>
          <w:szCs w:val="28"/>
        </w:rPr>
        <w:t>refers to</w:t>
      </w:r>
      <w:r w:rsidR="00875FE8">
        <w:rPr>
          <w:sz w:val="28"/>
          <w:szCs w:val="28"/>
        </w:rPr>
        <w:t xml:space="preserve"> a collection of data sets.</w:t>
      </w:r>
    </w:p>
    <w:p w:rsidR="00E35290" w:rsidRDefault="00390A8E" w:rsidP="00574A53">
      <w:pPr>
        <w:rPr>
          <w:sz w:val="28"/>
          <w:szCs w:val="28"/>
        </w:rPr>
      </w:pPr>
      <w:r>
        <w:rPr>
          <w:sz w:val="28"/>
          <w:szCs w:val="28"/>
        </w:rPr>
        <w:t xml:space="preserve">Some of the </w:t>
      </w:r>
      <w:r w:rsidR="00E35290">
        <w:rPr>
          <w:sz w:val="28"/>
          <w:szCs w:val="28"/>
        </w:rPr>
        <w:t xml:space="preserve">characteristics </w:t>
      </w:r>
      <w:r w:rsidR="00355430">
        <w:rPr>
          <w:sz w:val="28"/>
          <w:szCs w:val="28"/>
        </w:rPr>
        <w:t xml:space="preserve">of Big Data </w:t>
      </w:r>
      <w:r>
        <w:rPr>
          <w:sz w:val="28"/>
          <w:szCs w:val="28"/>
        </w:rPr>
        <w:t>are</w:t>
      </w:r>
      <w:r w:rsidR="00E35290">
        <w:rPr>
          <w:sz w:val="28"/>
          <w:szCs w:val="28"/>
        </w:rPr>
        <w:t>:</w:t>
      </w:r>
    </w:p>
    <w:p w:rsidR="00E35290" w:rsidRDefault="00E35290" w:rsidP="00E35290">
      <w:pPr>
        <w:pStyle w:val="ListParagraph"/>
        <w:numPr>
          <w:ilvl w:val="0"/>
          <w:numId w:val="4"/>
        </w:numPr>
        <w:rPr>
          <w:sz w:val="28"/>
          <w:szCs w:val="28"/>
        </w:rPr>
      </w:pPr>
      <w:r>
        <w:rPr>
          <w:sz w:val="28"/>
          <w:szCs w:val="28"/>
        </w:rPr>
        <w:t>Volume</w:t>
      </w:r>
    </w:p>
    <w:p w:rsidR="00E35290" w:rsidRDefault="00E35290" w:rsidP="00E35290">
      <w:pPr>
        <w:pStyle w:val="ListParagraph"/>
        <w:numPr>
          <w:ilvl w:val="0"/>
          <w:numId w:val="4"/>
        </w:numPr>
        <w:rPr>
          <w:sz w:val="28"/>
          <w:szCs w:val="28"/>
        </w:rPr>
      </w:pPr>
      <w:r>
        <w:rPr>
          <w:sz w:val="28"/>
          <w:szCs w:val="28"/>
        </w:rPr>
        <w:t>Velocity</w:t>
      </w:r>
    </w:p>
    <w:p w:rsidR="00E35290" w:rsidRDefault="00E35290" w:rsidP="00E35290">
      <w:pPr>
        <w:pStyle w:val="ListParagraph"/>
        <w:numPr>
          <w:ilvl w:val="0"/>
          <w:numId w:val="4"/>
        </w:numPr>
        <w:rPr>
          <w:sz w:val="28"/>
          <w:szCs w:val="28"/>
        </w:rPr>
      </w:pPr>
      <w:r>
        <w:rPr>
          <w:sz w:val="28"/>
          <w:szCs w:val="28"/>
        </w:rPr>
        <w:t>Variety</w:t>
      </w:r>
    </w:p>
    <w:p w:rsidR="00875FE8" w:rsidRDefault="00875FE8" w:rsidP="00E35290">
      <w:pPr>
        <w:pStyle w:val="ListParagraph"/>
        <w:numPr>
          <w:ilvl w:val="0"/>
          <w:numId w:val="4"/>
        </w:numPr>
        <w:rPr>
          <w:sz w:val="28"/>
          <w:szCs w:val="28"/>
        </w:rPr>
      </w:pPr>
      <w:r>
        <w:rPr>
          <w:sz w:val="28"/>
          <w:szCs w:val="28"/>
        </w:rPr>
        <w:t>Veracity</w:t>
      </w:r>
    </w:p>
    <w:p w:rsidR="00E35290" w:rsidRDefault="00E35290" w:rsidP="00E35290">
      <w:pPr>
        <w:pStyle w:val="ListParagraph"/>
        <w:numPr>
          <w:ilvl w:val="0"/>
          <w:numId w:val="4"/>
        </w:numPr>
        <w:rPr>
          <w:sz w:val="28"/>
          <w:szCs w:val="28"/>
        </w:rPr>
      </w:pPr>
      <w:r>
        <w:rPr>
          <w:sz w:val="28"/>
          <w:szCs w:val="28"/>
        </w:rPr>
        <w:t>Value</w:t>
      </w:r>
    </w:p>
    <w:p w:rsidR="00355430" w:rsidRDefault="0008066D" w:rsidP="00E35290">
      <w:pPr>
        <w:pStyle w:val="ListParagraph"/>
        <w:numPr>
          <w:ilvl w:val="0"/>
          <w:numId w:val="4"/>
        </w:numPr>
        <w:rPr>
          <w:sz w:val="28"/>
          <w:szCs w:val="28"/>
        </w:rPr>
      </w:pPr>
      <w:r>
        <w:rPr>
          <w:sz w:val="28"/>
          <w:szCs w:val="28"/>
        </w:rPr>
        <w:t>Validity</w:t>
      </w:r>
    </w:p>
    <w:p w:rsidR="0008066D" w:rsidRDefault="0008066D" w:rsidP="00E35290">
      <w:pPr>
        <w:pStyle w:val="ListParagraph"/>
        <w:numPr>
          <w:ilvl w:val="0"/>
          <w:numId w:val="4"/>
        </w:numPr>
        <w:rPr>
          <w:sz w:val="28"/>
          <w:szCs w:val="28"/>
        </w:rPr>
      </w:pPr>
      <w:r>
        <w:rPr>
          <w:sz w:val="28"/>
          <w:szCs w:val="28"/>
        </w:rPr>
        <w:t xml:space="preserve">Virality </w:t>
      </w:r>
      <w:r w:rsidR="0004459F">
        <w:rPr>
          <w:sz w:val="28"/>
          <w:szCs w:val="28"/>
        </w:rPr>
        <w:t>etc.</w:t>
      </w:r>
    </w:p>
    <w:p w:rsidR="00E35290" w:rsidRPr="00AB2AB3" w:rsidRDefault="00E35290" w:rsidP="00AB2AB3">
      <w:pPr>
        <w:ind w:left="360"/>
        <w:rPr>
          <w:sz w:val="28"/>
          <w:szCs w:val="28"/>
        </w:rPr>
      </w:pPr>
      <w:r w:rsidRPr="00AB2AB3">
        <w:rPr>
          <w:sz w:val="28"/>
          <w:szCs w:val="28"/>
        </w:rPr>
        <w:t>But the three major characteristics of Big Data are;</w:t>
      </w:r>
    </w:p>
    <w:p w:rsidR="00E35290" w:rsidRPr="00FB1741" w:rsidRDefault="00E35290" w:rsidP="00FB1741">
      <w:pPr>
        <w:pStyle w:val="ListParagraph"/>
        <w:numPr>
          <w:ilvl w:val="0"/>
          <w:numId w:val="19"/>
        </w:numPr>
        <w:rPr>
          <w:sz w:val="28"/>
          <w:szCs w:val="28"/>
        </w:rPr>
      </w:pPr>
      <w:r w:rsidRPr="00FB1741">
        <w:rPr>
          <w:sz w:val="28"/>
          <w:szCs w:val="28"/>
        </w:rPr>
        <w:t>Volume</w:t>
      </w:r>
    </w:p>
    <w:p w:rsidR="00E35290" w:rsidRPr="00FB1741" w:rsidRDefault="00E35290" w:rsidP="00FB1741">
      <w:pPr>
        <w:pStyle w:val="ListParagraph"/>
        <w:numPr>
          <w:ilvl w:val="0"/>
          <w:numId w:val="19"/>
        </w:numPr>
        <w:rPr>
          <w:sz w:val="28"/>
          <w:szCs w:val="28"/>
        </w:rPr>
      </w:pPr>
      <w:r w:rsidRPr="00FB1741">
        <w:rPr>
          <w:sz w:val="28"/>
          <w:szCs w:val="28"/>
        </w:rPr>
        <w:t>Velocity and</w:t>
      </w:r>
    </w:p>
    <w:p w:rsidR="00E35290" w:rsidRPr="00FB1741" w:rsidRDefault="00E35290" w:rsidP="00FB1741">
      <w:pPr>
        <w:pStyle w:val="ListParagraph"/>
        <w:numPr>
          <w:ilvl w:val="0"/>
          <w:numId w:val="19"/>
        </w:numPr>
        <w:rPr>
          <w:sz w:val="28"/>
          <w:szCs w:val="28"/>
        </w:rPr>
      </w:pPr>
      <w:r w:rsidRPr="00FB1741">
        <w:rPr>
          <w:sz w:val="28"/>
          <w:szCs w:val="28"/>
        </w:rPr>
        <w:t>Variety</w:t>
      </w:r>
      <w:r w:rsidR="00875FE8" w:rsidRPr="00FB1741">
        <w:rPr>
          <w:sz w:val="28"/>
          <w:szCs w:val="28"/>
        </w:rPr>
        <w:t xml:space="preserve"> (3V’s)</w:t>
      </w:r>
    </w:p>
    <w:p w:rsidR="00456CDF" w:rsidRDefault="00456CDF" w:rsidP="00456CDF">
      <w:pPr>
        <w:pStyle w:val="ListParagraph"/>
        <w:ind w:left="1080"/>
        <w:rPr>
          <w:sz w:val="28"/>
          <w:szCs w:val="28"/>
        </w:rPr>
      </w:pPr>
    </w:p>
    <w:tbl>
      <w:tblPr>
        <w:tblStyle w:val="TableGrid"/>
        <w:tblW w:w="0" w:type="auto"/>
        <w:tblInd w:w="1080" w:type="dxa"/>
        <w:tblLook w:val="04A0"/>
      </w:tblPr>
      <w:tblGrid>
        <w:gridCol w:w="2818"/>
        <w:gridCol w:w="2779"/>
        <w:gridCol w:w="2899"/>
      </w:tblGrid>
      <w:tr w:rsidR="00CD16BA" w:rsidTr="00CD16BA">
        <w:tc>
          <w:tcPr>
            <w:tcW w:w="2818" w:type="dxa"/>
          </w:tcPr>
          <w:p w:rsidR="00AA28AE" w:rsidRDefault="00AA28AE" w:rsidP="00E35290">
            <w:pPr>
              <w:pStyle w:val="ListParagraph"/>
              <w:ind w:left="0"/>
              <w:rPr>
                <w:sz w:val="28"/>
                <w:szCs w:val="28"/>
              </w:rPr>
            </w:pPr>
            <w:r>
              <w:rPr>
                <w:sz w:val="28"/>
                <w:szCs w:val="28"/>
              </w:rPr>
              <w:t>Volume</w:t>
            </w:r>
          </w:p>
        </w:tc>
        <w:tc>
          <w:tcPr>
            <w:tcW w:w="2779" w:type="dxa"/>
          </w:tcPr>
          <w:p w:rsidR="00AA28AE" w:rsidRDefault="00AA28AE" w:rsidP="00E35290">
            <w:pPr>
              <w:pStyle w:val="ListParagraph"/>
              <w:ind w:left="0"/>
              <w:rPr>
                <w:sz w:val="28"/>
                <w:szCs w:val="28"/>
              </w:rPr>
            </w:pPr>
            <w:r>
              <w:rPr>
                <w:sz w:val="28"/>
                <w:szCs w:val="28"/>
              </w:rPr>
              <w:t>Size of Data</w:t>
            </w:r>
          </w:p>
        </w:tc>
        <w:tc>
          <w:tcPr>
            <w:tcW w:w="2899" w:type="dxa"/>
          </w:tcPr>
          <w:p w:rsidR="00AA28AE" w:rsidRDefault="00CD16BA" w:rsidP="00E35290">
            <w:pPr>
              <w:pStyle w:val="ListParagraph"/>
              <w:ind w:left="0"/>
              <w:rPr>
                <w:sz w:val="28"/>
                <w:szCs w:val="28"/>
              </w:rPr>
            </w:pPr>
            <w:r>
              <w:rPr>
                <w:sz w:val="28"/>
                <w:szCs w:val="28"/>
              </w:rPr>
              <w:t>This is the quantity of data that are collected and stored.</w:t>
            </w:r>
          </w:p>
        </w:tc>
      </w:tr>
      <w:tr w:rsidR="00CD16BA" w:rsidTr="00CD16BA">
        <w:tc>
          <w:tcPr>
            <w:tcW w:w="2818" w:type="dxa"/>
          </w:tcPr>
          <w:p w:rsidR="00AA28AE" w:rsidRDefault="00AA28AE" w:rsidP="00E35290">
            <w:pPr>
              <w:pStyle w:val="ListParagraph"/>
              <w:ind w:left="0"/>
              <w:rPr>
                <w:sz w:val="28"/>
                <w:szCs w:val="28"/>
              </w:rPr>
            </w:pPr>
            <w:r>
              <w:rPr>
                <w:sz w:val="28"/>
                <w:szCs w:val="28"/>
              </w:rPr>
              <w:lastRenderedPageBreak/>
              <w:t>Velocity</w:t>
            </w:r>
          </w:p>
        </w:tc>
        <w:tc>
          <w:tcPr>
            <w:tcW w:w="2779" w:type="dxa"/>
          </w:tcPr>
          <w:p w:rsidR="00AA28AE" w:rsidRDefault="00AA28AE" w:rsidP="00E35290">
            <w:pPr>
              <w:pStyle w:val="ListParagraph"/>
              <w:ind w:left="0"/>
              <w:rPr>
                <w:sz w:val="28"/>
                <w:szCs w:val="28"/>
              </w:rPr>
            </w:pPr>
            <w:r>
              <w:rPr>
                <w:sz w:val="28"/>
                <w:szCs w:val="28"/>
              </w:rPr>
              <w:t>Speed of Data</w:t>
            </w:r>
          </w:p>
        </w:tc>
        <w:tc>
          <w:tcPr>
            <w:tcW w:w="2899" w:type="dxa"/>
          </w:tcPr>
          <w:p w:rsidR="00AA28AE" w:rsidRDefault="00CD16BA" w:rsidP="00E35290">
            <w:pPr>
              <w:pStyle w:val="ListParagraph"/>
              <w:ind w:left="0"/>
              <w:rPr>
                <w:sz w:val="28"/>
                <w:szCs w:val="28"/>
              </w:rPr>
            </w:pPr>
            <w:r>
              <w:rPr>
                <w:sz w:val="28"/>
                <w:szCs w:val="28"/>
              </w:rPr>
              <w:t xml:space="preserve">This is explained to be the rate </w:t>
            </w:r>
            <w:r w:rsidR="00B530E5">
              <w:rPr>
                <w:sz w:val="28"/>
                <w:szCs w:val="28"/>
              </w:rPr>
              <w:t>at</w:t>
            </w:r>
            <w:r>
              <w:rPr>
                <w:sz w:val="28"/>
                <w:szCs w:val="28"/>
              </w:rPr>
              <w:t xml:space="preserve"> which </w:t>
            </w:r>
            <w:r w:rsidR="001F71FD">
              <w:rPr>
                <w:sz w:val="28"/>
                <w:szCs w:val="28"/>
              </w:rPr>
              <w:t>data is</w:t>
            </w:r>
            <w:r>
              <w:rPr>
                <w:sz w:val="28"/>
                <w:szCs w:val="28"/>
              </w:rPr>
              <w:t xml:space="preserve"> transferred between the source and destination.</w:t>
            </w:r>
          </w:p>
        </w:tc>
      </w:tr>
      <w:tr w:rsidR="00CD16BA" w:rsidTr="00CD16BA">
        <w:tc>
          <w:tcPr>
            <w:tcW w:w="2818" w:type="dxa"/>
          </w:tcPr>
          <w:p w:rsidR="00AA28AE" w:rsidRDefault="00AA28AE" w:rsidP="00E35290">
            <w:pPr>
              <w:pStyle w:val="ListParagraph"/>
              <w:ind w:left="0"/>
              <w:rPr>
                <w:sz w:val="28"/>
                <w:szCs w:val="28"/>
              </w:rPr>
            </w:pPr>
            <w:r>
              <w:rPr>
                <w:sz w:val="28"/>
                <w:szCs w:val="28"/>
              </w:rPr>
              <w:t>Variety</w:t>
            </w:r>
          </w:p>
        </w:tc>
        <w:tc>
          <w:tcPr>
            <w:tcW w:w="2779" w:type="dxa"/>
          </w:tcPr>
          <w:p w:rsidR="00AA28AE" w:rsidRDefault="00AA28AE" w:rsidP="00E35290">
            <w:pPr>
              <w:pStyle w:val="ListParagraph"/>
              <w:ind w:left="0"/>
              <w:rPr>
                <w:sz w:val="28"/>
                <w:szCs w:val="28"/>
              </w:rPr>
            </w:pPr>
            <w:r>
              <w:rPr>
                <w:sz w:val="28"/>
                <w:szCs w:val="28"/>
              </w:rPr>
              <w:t>Type of Data</w:t>
            </w:r>
          </w:p>
        </w:tc>
        <w:tc>
          <w:tcPr>
            <w:tcW w:w="2899" w:type="dxa"/>
          </w:tcPr>
          <w:p w:rsidR="00AA28AE" w:rsidRDefault="00CD16BA" w:rsidP="00E35290">
            <w:pPr>
              <w:pStyle w:val="ListParagraph"/>
              <w:ind w:left="0"/>
              <w:rPr>
                <w:sz w:val="28"/>
                <w:szCs w:val="28"/>
              </w:rPr>
            </w:pPr>
            <w:r>
              <w:rPr>
                <w:sz w:val="28"/>
                <w:szCs w:val="28"/>
              </w:rPr>
              <w:t>Th</w:t>
            </w:r>
            <w:r w:rsidR="003A4105">
              <w:rPr>
                <w:sz w:val="28"/>
                <w:szCs w:val="28"/>
              </w:rPr>
              <w:t>e</w:t>
            </w:r>
            <w:r w:rsidR="00286224">
              <w:rPr>
                <w:sz w:val="28"/>
                <w:szCs w:val="28"/>
              </w:rPr>
              <w:t>re</w:t>
            </w:r>
            <w:r w:rsidR="003A4105">
              <w:rPr>
                <w:sz w:val="28"/>
                <w:szCs w:val="28"/>
              </w:rPr>
              <w:t xml:space="preserve"> are the</w:t>
            </w:r>
            <w:r>
              <w:rPr>
                <w:sz w:val="28"/>
                <w:szCs w:val="28"/>
              </w:rPr>
              <w:t xml:space="preserve"> different type</w:t>
            </w:r>
            <w:r w:rsidR="003A4105">
              <w:rPr>
                <w:sz w:val="28"/>
                <w:szCs w:val="28"/>
              </w:rPr>
              <w:t>s</w:t>
            </w:r>
            <w:r>
              <w:rPr>
                <w:sz w:val="28"/>
                <w:szCs w:val="28"/>
              </w:rPr>
              <w:t xml:space="preserve"> of data such as, Videos, audio e</w:t>
            </w:r>
            <w:r w:rsidR="00B735C7">
              <w:rPr>
                <w:sz w:val="28"/>
                <w:szCs w:val="28"/>
              </w:rPr>
              <w:t>.</w:t>
            </w:r>
            <w:r>
              <w:rPr>
                <w:sz w:val="28"/>
                <w:szCs w:val="28"/>
              </w:rPr>
              <w:t>t</w:t>
            </w:r>
            <w:r w:rsidR="00B735C7">
              <w:rPr>
                <w:sz w:val="28"/>
                <w:szCs w:val="28"/>
              </w:rPr>
              <w:t>.</w:t>
            </w:r>
            <w:r>
              <w:rPr>
                <w:sz w:val="28"/>
                <w:szCs w:val="28"/>
              </w:rPr>
              <w:t xml:space="preserve">c received. </w:t>
            </w:r>
          </w:p>
        </w:tc>
      </w:tr>
    </w:tbl>
    <w:p w:rsidR="007308BC" w:rsidRDefault="006C77C3" w:rsidP="006C77C3">
      <w:pPr>
        <w:tabs>
          <w:tab w:val="left" w:pos="1215"/>
        </w:tabs>
        <w:rPr>
          <w:b/>
          <w:sz w:val="32"/>
          <w:szCs w:val="32"/>
        </w:rPr>
      </w:pPr>
      <w:r>
        <w:rPr>
          <w:b/>
          <w:sz w:val="32"/>
          <w:szCs w:val="32"/>
        </w:rPr>
        <w:tab/>
      </w:r>
    </w:p>
    <w:p w:rsidR="006C77C3" w:rsidRPr="00191E87" w:rsidRDefault="006C77C3" w:rsidP="006C77C3">
      <w:pPr>
        <w:tabs>
          <w:tab w:val="left" w:pos="1215"/>
        </w:tabs>
        <w:rPr>
          <w:color w:val="4F81BD" w:themeColor="accent1"/>
          <w:sz w:val="32"/>
          <w:szCs w:val="32"/>
        </w:rPr>
      </w:pPr>
      <w:r w:rsidRPr="00191E87">
        <w:rPr>
          <w:color w:val="4F81BD" w:themeColor="accent1"/>
          <w:sz w:val="32"/>
          <w:szCs w:val="32"/>
        </w:rPr>
        <w:t>Other characteristics of Big Data</w:t>
      </w:r>
    </w:p>
    <w:tbl>
      <w:tblPr>
        <w:tblStyle w:val="TableGrid"/>
        <w:tblW w:w="0" w:type="auto"/>
        <w:tblInd w:w="805" w:type="dxa"/>
        <w:tblLook w:val="04A0"/>
      </w:tblPr>
      <w:tblGrid>
        <w:gridCol w:w="2286"/>
        <w:gridCol w:w="3115"/>
        <w:gridCol w:w="3144"/>
      </w:tblGrid>
      <w:tr w:rsidR="008338F0" w:rsidTr="00AC0B76">
        <w:tc>
          <w:tcPr>
            <w:tcW w:w="2286" w:type="dxa"/>
          </w:tcPr>
          <w:p w:rsidR="008338F0" w:rsidRPr="008338F0" w:rsidRDefault="008338F0" w:rsidP="006C77C3">
            <w:pPr>
              <w:tabs>
                <w:tab w:val="left" w:pos="1215"/>
              </w:tabs>
              <w:rPr>
                <w:sz w:val="32"/>
                <w:szCs w:val="32"/>
              </w:rPr>
            </w:pPr>
            <w:r w:rsidRPr="008338F0">
              <w:rPr>
                <w:sz w:val="32"/>
                <w:szCs w:val="32"/>
              </w:rPr>
              <w:t>Value</w:t>
            </w:r>
          </w:p>
        </w:tc>
        <w:tc>
          <w:tcPr>
            <w:tcW w:w="3115" w:type="dxa"/>
          </w:tcPr>
          <w:p w:rsidR="008338F0" w:rsidRPr="008338F0" w:rsidRDefault="008338F0" w:rsidP="006C77C3">
            <w:pPr>
              <w:tabs>
                <w:tab w:val="left" w:pos="1215"/>
              </w:tabs>
              <w:rPr>
                <w:sz w:val="32"/>
                <w:szCs w:val="32"/>
              </w:rPr>
            </w:pPr>
            <w:r w:rsidRPr="008338F0">
              <w:rPr>
                <w:sz w:val="32"/>
                <w:szCs w:val="32"/>
              </w:rPr>
              <w:t>Importance of Data</w:t>
            </w:r>
          </w:p>
        </w:tc>
        <w:tc>
          <w:tcPr>
            <w:tcW w:w="3144" w:type="dxa"/>
          </w:tcPr>
          <w:p w:rsidR="008338F0" w:rsidRPr="008338F0" w:rsidRDefault="008338F0" w:rsidP="006C77C3">
            <w:pPr>
              <w:tabs>
                <w:tab w:val="left" w:pos="1215"/>
              </w:tabs>
              <w:rPr>
                <w:sz w:val="32"/>
                <w:szCs w:val="32"/>
              </w:rPr>
            </w:pPr>
            <w:r w:rsidRPr="008338F0">
              <w:rPr>
                <w:sz w:val="32"/>
                <w:szCs w:val="32"/>
              </w:rPr>
              <w:t>This is the business value that is gotten from big data.</w:t>
            </w:r>
          </w:p>
        </w:tc>
      </w:tr>
      <w:tr w:rsidR="008338F0" w:rsidTr="00AC0B76">
        <w:tc>
          <w:tcPr>
            <w:tcW w:w="2286" w:type="dxa"/>
          </w:tcPr>
          <w:p w:rsidR="008338F0" w:rsidRPr="008338F0" w:rsidRDefault="008338F0" w:rsidP="006C77C3">
            <w:pPr>
              <w:tabs>
                <w:tab w:val="left" w:pos="1215"/>
              </w:tabs>
              <w:rPr>
                <w:sz w:val="32"/>
                <w:szCs w:val="32"/>
              </w:rPr>
            </w:pPr>
            <w:r w:rsidRPr="008338F0">
              <w:rPr>
                <w:sz w:val="32"/>
                <w:szCs w:val="32"/>
              </w:rPr>
              <w:t>Veracity</w:t>
            </w:r>
          </w:p>
        </w:tc>
        <w:tc>
          <w:tcPr>
            <w:tcW w:w="3115" w:type="dxa"/>
          </w:tcPr>
          <w:p w:rsidR="008338F0" w:rsidRPr="008338F0" w:rsidRDefault="008338F0" w:rsidP="006C77C3">
            <w:pPr>
              <w:tabs>
                <w:tab w:val="left" w:pos="1215"/>
              </w:tabs>
              <w:rPr>
                <w:sz w:val="32"/>
                <w:szCs w:val="32"/>
              </w:rPr>
            </w:pPr>
            <w:r w:rsidRPr="008338F0">
              <w:rPr>
                <w:sz w:val="32"/>
                <w:szCs w:val="32"/>
              </w:rPr>
              <w:t>Data Quality</w:t>
            </w:r>
          </w:p>
        </w:tc>
        <w:tc>
          <w:tcPr>
            <w:tcW w:w="3144" w:type="dxa"/>
          </w:tcPr>
          <w:p w:rsidR="008338F0" w:rsidRPr="008C0298" w:rsidRDefault="008338F0" w:rsidP="006C77C3">
            <w:pPr>
              <w:tabs>
                <w:tab w:val="left" w:pos="1215"/>
              </w:tabs>
              <w:rPr>
                <w:sz w:val="32"/>
                <w:szCs w:val="32"/>
              </w:rPr>
            </w:pPr>
            <w:r w:rsidRPr="008C0298">
              <w:rPr>
                <w:sz w:val="32"/>
                <w:szCs w:val="32"/>
              </w:rPr>
              <w:t xml:space="preserve">This is the accurate analysis of data collected. Data is inconsequential if it is not </w:t>
            </w:r>
            <w:r w:rsidR="008C0298" w:rsidRPr="008C0298">
              <w:rPr>
                <w:sz w:val="32"/>
                <w:szCs w:val="32"/>
              </w:rPr>
              <w:t>authentic.</w:t>
            </w:r>
            <w:r w:rsidR="008C0298">
              <w:rPr>
                <w:sz w:val="32"/>
                <w:szCs w:val="32"/>
              </w:rPr>
              <w:t xml:space="preserve"> It is also summarized to be the trustworthiness of data.</w:t>
            </w:r>
          </w:p>
        </w:tc>
      </w:tr>
      <w:tr w:rsidR="0008066D" w:rsidTr="00AC0B76">
        <w:tc>
          <w:tcPr>
            <w:tcW w:w="2286" w:type="dxa"/>
          </w:tcPr>
          <w:p w:rsidR="0008066D" w:rsidRPr="008338F0" w:rsidRDefault="0008066D" w:rsidP="006C77C3">
            <w:pPr>
              <w:tabs>
                <w:tab w:val="left" w:pos="1215"/>
              </w:tabs>
              <w:rPr>
                <w:sz w:val="32"/>
                <w:szCs w:val="32"/>
              </w:rPr>
            </w:pPr>
            <w:r>
              <w:rPr>
                <w:sz w:val="32"/>
                <w:szCs w:val="32"/>
              </w:rPr>
              <w:t>Virality</w:t>
            </w:r>
          </w:p>
        </w:tc>
        <w:tc>
          <w:tcPr>
            <w:tcW w:w="3115" w:type="dxa"/>
          </w:tcPr>
          <w:p w:rsidR="0008066D" w:rsidRPr="008338F0" w:rsidRDefault="0008066D" w:rsidP="006C77C3">
            <w:pPr>
              <w:tabs>
                <w:tab w:val="left" w:pos="1215"/>
              </w:tabs>
              <w:rPr>
                <w:sz w:val="32"/>
                <w:szCs w:val="32"/>
              </w:rPr>
            </w:pPr>
            <w:r>
              <w:rPr>
                <w:sz w:val="32"/>
                <w:szCs w:val="32"/>
              </w:rPr>
              <w:t>Spread Speed</w:t>
            </w:r>
          </w:p>
        </w:tc>
        <w:tc>
          <w:tcPr>
            <w:tcW w:w="3144" w:type="dxa"/>
          </w:tcPr>
          <w:p w:rsidR="0008066D" w:rsidRPr="008C0298" w:rsidRDefault="0008066D" w:rsidP="006C77C3">
            <w:pPr>
              <w:tabs>
                <w:tab w:val="left" w:pos="1215"/>
              </w:tabs>
              <w:rPr>
                <w:sz w:val="32"/>
                <w:szCs w:val="32"/>
              </w:rPr>
            </w:pPr>
            <w:r>
              <w:rPr>
                <w:sz w:val="32"/>
                <w:szCs w:val="32"/>
              </w:rPr>
              <w:t>This is the speed in which the data is spread by the user and received by other users</w:t>
            </w:r>
            <w:r w:rsidR="00605A67">
              <w:rPr>
                <w:sz w:val="32"/>
                <w:szCs w:val="32"/>
              </w:rPr>
              <w:t>.</w:t>
            </w:r>
          </w:p>
        </w:tc>
      </w:tr>
    </w:tbl>
    <w:p w:rsidR="006C77C3" w:rsidRDefault="006C77C3" w:rsidP="006C77C3">
      <w:pPr>
        <w:tabs>
          <w:tab w:val="left" w:pos="1215"/>
        </w:tabs>
        <w:rPr>
          <w:b/>
          <w:sz w:val="32"/>
          <w:szCs w:val="32"/>
        </w:rPr>
      </w:pPr>
    </w:p>
    <w:p w:rsidR="000314C1" w:rsidRDefault="000314C1" w:rsidP="006B0628">
      <w:pPr>
        <w:pStyle w:val="Heading2"/>
        <w:rPr>
          <w:sz w:val="32"/>
          <w:szCs w:val="32"/>
        </w:rPr>
      </w:pPr>
    </w:p>
    <w:p w:rsidR="008C0298" w:rsidRPr="006B0628" w:rsidRDefault="008C0298" w:rsidP="006B0628">
      <w:pPr>
        <w:pStyle w:val="Heading2"/>
        <w:rPr>
          <w:sz w:val="32"/>
          <w:szCs w:val="32"/>
        </w:rPr>
      </w:pPr>
      <w:r w:rsidRPr="006B0628">
        <w:rPr>
          <w:sz w:val="32"/>
          <w:szCs w:val="32"/>
        </w:rPr>
        <w:t>Technologies that can be used to deal with Big Data</w:t>
      </w:r>
    </w:p>
    <w:p w:rsidR="000314C1" w:rsidRDefault="000314C1" w:rsidP="00CB2AD7">
      <w:pPr>
        <w:rPr>
          <w:b/>
          <w:sz w:val="32"/>
          <w:szCs w:val="32"/>
        </w:rPr>
      </w:pPr>
    </w:p>
    <w:p w:rsidR="00CD16BA" w:rsidRPr="006B0628" w:rsidRDefault="009E5C18" w:rsidP="00CB2AD7">
      <w:pPr>
        <w:rPr>
          <w:sz w:val="28"/>
          <w:szCs w:val="28"/>
        </w:rPr>
      </w:pPr>
      <w:r w:rsidRPr="004011C3">
        <w:rPr>
          <w:b/>
          <w:color w:val="4F81BD" w:themeColor="accent1"/>
          <w:sz w:val="32"/>
          <w:szCs w:val="32"/>
        </w:rPr>
        <w:t xml:space="preserve">Hadoop: </w:t>
      </w:r>
      <w:r w:rsidR="005A2AAA" w:rsidRPr="006B0628">
        <w:rPr>
          <w:sz w:val="28"/>
          <w:szCs w:val="28"/>
        </w:rPr>
        <w:t>This</w:t>
      </w:r>
      <w:r w:rsidR="006E199A" w:rsidRPr="006B0628">
        <w:rPr>
          <w:sz w:val="28"/>
          <w:szCs w:val="28"/>
        </w:rPr>
        <w:t xml:space="preserve"> method </w:t>
      </w:r>
      <w:r w:rsidR="00074293">
        <w:rPr>
          <w:sz w:val="28"/>
          <w:szCs w:val="28"/>
        </w:rPr>
        <w:t xml:space="preserve">is </w:t>
      </w:r>
      <w:r w:rsidR="006E199A" w:rsidRPr="006B0628">
        <w:rPr>
          <w:sz w:val="28"/>
          <w:szCs w:val="28"/>
        </w:rPr>
        <w:t xml:space="preserve">used to give good processing performance </w:t>
      </w:r>
      <w:r w:rsidR="006B0628" w:rsidRPr="006B0628">
        <w:rPr>
          <w:sz w:val="28"/>
          <w:szCs w:val="28"/>
        </w:rPr>
        <w:t xml:space="preserve">even at a </w:t>
      </w:r>
      <w:r w:rsidR="005A2AAA" w:rsidRPr="006B0628">
        <w:rPr>
          <w:sz w:val="28"/>
          <w:szCs w:val="28"/>
        </w:rPr>
        <w:t>low-cost</w:t>
      </w:r>
      <w:r w:rsidR="006B0628" w:rsidRPr="006B0628">
        <w:rPr>
          <w:sz w:val="28"/>
          <w:szCs w:val="28"/>
        </w:rPr>
        <w:t xml:space="preserve"> storage</w:t>
      </w:r>
      <w:r w:rsidR="006E199A" w:rsidRPr="006B0628">
        <w:rPr>
          <w:sz w:val="28"/>
          <w:szCs w:val="28"/>
        </w:rPr>
        <w:t>.</w:t>
      </w:r>
      <w:r w:rsidR="000943C8">
        <w:rPr>
          <w:sz w:val="28"/>
          <w:szCs w:val="28"/>
        </w:rPr>
        <w:t xml:space="preserve"> </w:t>
      </w:r>
      <w:r w:rsidR="00D84F1D">
        <w:rPr>
          <w:sz w:val="28"/>
          <w:szCs w:val="28"/>
        </w:rPr>
        <w:t>It</w:t>
      </w:r>
      <w:r w:rsidR="00D84F1D" w:rsidRPr="006B0628">
        <w:rPr>
          <w:sz w:val="28"/>
          <w:szCs w:val="28"/>
        </w:rPr>
        <w:t xml:space="preserve"> is being used to </w:t>
      </w:r>
      <w:r w:rsidR="00D84F1D">
        <w:rPr>
          <w:sz w:val="28"/>
          <w:szCs w:val="28"/>
        </w:rPr>
        <w:t>process large data sets</w:t>
      </w:r>
      <w:r w:rsidR="00F255A9">
        <w:rPr>
          <w:sz w:val="28"/>
          <w:szCs w:val="28"/>
        </w:rPr>
        <w:t>.</w:t>
      </w:r>
    </w:p>
    <w:p w:rsidR="001536F5" w:rsidRDefault="001536F5" w:rsidP="00CB2AD7">
      <w:pPr>
        <w:rPr>
          <w:sz w:val="28"/>
          <w:szCs w:val="28"/>
        </w:rPr>
      </w:pPr>
      <w:r>
        <w:rPr>
          <w:sz w:val="28"/>
          <w:szCs w:val="28"/>
        </w:rPr>
        <w:t>The Hadoop products are unified into distributions such as</w:t>
      </w:r>
      <w:r w:rsidR="00C82017">
        <w:rPr>
          <w:sz w:val="28"/>
          <w:szCs w:val="28"/>
        </w:rPr>
        <w:t>:</w:t>
      </w:r>
    </w:p>
    <w:p w:rsidR="001536F5" w:rsidRDefault="00C2750E" w:rsidP="00C2750E">
      <w:pPr>
        <w:pStyle w:val="ListParagraph"/>
        <w:numPr>
          <w:ilvl w:val="0"/>
          <w:numId w:val="7"/>
        </w:numPr>
        <w:rPr>
          <w:sz w:val="28"/>
          <w:szCs w:val="28"/>
        </w:rPr>
      </w:pPr>
      <w:r w:rsidRPr="00C2750E">
        <w:rPr>
          <w:sz w:val="28"/>
          <w:szCs w:val="28"/>
        </w:rPr>
        <w:t>Hadoop Distributed File System (HDFS)</w:t>
      </w:r>
    </w:p>
    <w:p w:rsidR="00C2750E" w:rsidRDefault="00C2750E" w:rsidP="00C2750E">
      <w:pPr>
        <w:pStyle w:val="ListParagraph"/>
        <w:numPr>
          <w:ilvl w:val="0"/>
          <w:numId w:val="7"/>
        </w:numPr>
        <w:rPr>
          <w:sz w:val="28"/>
          <w:szCs w:val="28"/>
        </w:rPr>
      </w:pPr>
      <w:r>
        <w:rPr>
          <w:sz w:val="28"/>
          <w:szCs w:val="28"/>
        </w:rPr>
        <w:t>MapReduce</w:t>
      </w:r>
    </w:p>
    <w:p w:rsidR="00C2750E" w:rsidRDefault="00C2750E" w:rsidP="00C2750E">
      <w:pPr>
        <w:pStyle w:val="ListParagraph"/>
        <w:numPr>
          <w:ilvl w:val="0"/>
          <w:numId w:val="7"/>
        </w:numPr>
        <w:rPr>
          <w:sz w:val="28"/>
          <w:szCs w:val="28"/>
        </w:rPr>
      </w:pPr>
      <w:r>
        <w:rPr>
          <w:sz w:val="28"/>
          <w:szCs w:val="28"/>
        </w:rPr>
        <w:t>HBase</w:t>
      </w:r>
    </w:p>
    <w:p w:rsidR="00C2750E" w:rsidRDefault="00C2750E" w:rsidP="00C2750E">
      <w:pPr>
        <w:pStyle w:val="ListParagraph"/>
        <w:numPr>
          <w:ilvl w:val="0"/>
          <w:numId w:val="7"/>
        </w:numPr>
        <w:rPr>
          <w:sz w:val="28"/>
          <w:szCs w:val="28"/>
        </w:rPr>
      </w:pPr>
      <w:r>
        <w:rPr>
          <w:sz w:val="28"/>
          <w:szCs w:val="28"/>
        </w:rPr>
        <w:t>Hive</w:t>
      </w:r>
    </w:p>
    <w:p w:rsidR="00C2750E" w:rsidRPr="000A1C41" w:rsidRDefault="00C2750E" w:rsidP="000A1C41">
      <w:pPr>
        <w:pStyle w:val="ListParagraph"/>
        <w:numPr>
          <w:ilvl w:val="0"/>
          <w:numId w:val="7"/>
        </w:numPr>
        <w:rPr>
          <w:sz w:val="28"/>
          <w:szCs w:val="28"/>
        </w:rPr>
      </w:pPr>
      <w:r w:rsidRPr="000A1C41">
        <w:rPr>
          <w:sz w:val="28"/>
          <w:szCs w:val="28"/>
        </w:rPr>
        <w:t>Mahout</w:t>
      </w:r>
    </w:p>
    <w:p w:rsidR="00C2750E" w:rsidRDefault="00BD6C3D" w:rsidP="000A1C41">
      <w:pPr>
        <w:pStyle w:val="ListParagraph"/>
        <w:numPr>
          <w:ilvl w:val="0"/>
          <w:numId w:val="7"/>
        </w:numPr>
        <w:rPr>
          <w:sz w:val="28"/>
          <w:szCs w:val="28"/>
        </w:rPr>
      </w:pPr>
      <w:r>
        <w:rPr>
          <w:sz w:val="28"/>
          <w:szCs w:val="28"/>
        </w:rPr>
        <w:t>Pig etc.</w:t>
      </w:r>
    </w:p>
    <w:p w:rsidR="008949A6" w:rsidRDefault="008949A6" w:rsidP="008949A6">
      <w:pPr>
        <w:pStyle w:val="ListParagraph"/>
        <w:ind w:left="405"/>
        <w:rPr>
          <w:sz w:val="28"/>
          <w:szCs w:val="28"/>
        </w:rPr>
      </w:pPr>
    </w:p>
    <w:p w:rsidR="008949A6" w:rsidRPr="00970B85" w:rsidRDefault="008949A6" w:rsidP="00970B85">
      <w:pPr>
        <w:rPr>
          <w:sz w:val="28"/>
          <w:szCs w:val="28"/>
        </w:rPr>
      </w:pPr>
      <w:r w:rsidRPr="00970B85">
        <w:rPr>
          <w:sz w:val="28"/>
          <w:szCs w:val="28"/>
        </w:rPr>
        <w:t>Hadoop consists of two components which are Hadoop Distributed File System and MapReduce which is a structure for distributed processing data.</w:t>
      </w:r>
    </w:p>
    <w:p w:rsidR="000C5AA6" w:rsidRPr="00970B85" w:rsidRDefault="003A1195" w:rsidP="00970B85">
      <w:pPr>
        <w:rPr>
          <w:sz w:val="28"/>
          <w:szCs w:val="28"/>
        </w:rPr>
      </w:pPr>
      <w:r w:rsidRPr="004011C3">
        <w:rPr>
          <w:b/>
          <w:bCs/>
          <w:color w:val="4F81BD" w:themeColor="accent1"/>
          <w:sz w:val="28"/>
          <w:szCs w:val="28"/>
        </w:rPr>
        <w:t>HBase:</w:t>
      </w:r>
      <w:r w:rsidR="000943C8">
        <w:rPr>
          <w:b/>
          <w:bCs/>
          <w:color w:val="4F81BD" w:themeColor="accent1"/>
          <w:sz w:val="28"/>
          <w:szCs w:val="28"/>
        </w:rPr>
        <w:t xml:space="preserve"> </w:t>
      </w:r>
      <w:r w:rsidR="002074F8" w:rsidRPr="00970B85">
        <w:rPr>
          <w:sz w:val="28"/>
          <w:szCs w:val="28"/>
        </w:rPr>
        <w:t xml:space="preserve">This requires </w:t>
      </w:r>
      <w:r w:rsidR="000C286A" w:rsidRPr="00970B85">
        <w:rPr>
          <w:sz w:val="28"/>
          <w:szCs w:val="28"/>
        </w:rPr>
        <w:t xml:space="preserve">irregular </w:t>
      </w:r>
      <w:r w:rsidR="002074F8" w:rsidRPr="00970B85">
        <w:rPr>
          <w:sz w:val="28"/>
          <w:szCs w:val="28"/>
        </w:rPr>
        <w:t xml:space="preserve">write or read </w:t>
      </w:r>
      <w:r w:rsidR="000C286A" w:rsidRPr="00970B85">
        <w:rPr>
          <w:sz w:val="28"/>
          <w:szCs w:val="28"/>
        </w:rPr>
        <w:t>activities</w:t>
      </w:r>
      <w:r w:rsidR="000943C8">
        <w:rPr>
          <w:sz w:val="28"/>
          <w:szCs w:val="28"/>
        </w:rPr>
        <w:t xml:space="preserve"> </w:t>
      </w:r>
      <w:r w:rsidR="000C286A" w:rsidRPr="00970B85">
        <w:rPr>
          <w:sz w:val="28"/>
          <w:szCs w:val="28"/>
        </w:rPr>
        <w:t xml:space="preserve">on large data sets or </w:t>
      </w:r>
      <w:r w:rsidR="003A66D0" w:rsidRPr="00970B85">
        <w:rPr>
          <w:sz w:val="28"/>
          <w:szCs w:val="28"/>
        </w:rPr>
        <w:t>for operations which have many clients.</w:t>
      </w:r>
    </w:p>
    <w:p w:rsidR="003A66D0" w:rsidRPr="00970B85" w:rsidRDefault="003A66D0" w:rsidP="00970B85">
      <w:pPr>
        <w:rPr>
          <w:sz w:val="28"/>
          <w:szCs w:val="28"/>
        </w:rPr>
      </w:pPr>
      <w:r w:rsidRPr="00ED0D14">
        <w:rPr>
          <w:b/>
          <w:bCs/>
          <w:color w:val="4F81BD" w:themeColor="accent1"/>
          <w:sz w:val="28"/>
          <w:szCs w:val="28"/>
        </w:rPr>
        <w:t>Hive:</w:t>
      </w:r>
      <w:r w:rsidR="000943C8">
        <w:rPr>
          <w:b/>
          <w:bCs/>
          <w:color w:val="4F81BD" w:themeColor="accent1"/>
          <w:sz w:val="28"/>
          <w:szCs w:val="28"/>
        </w:rPr>
        <w:t xml:space="preserve"> </w:t>
      </w:r>
      <w:r w:rsidR="00924594" w:rsidRPr="00970B85">
        <w:rPr>
          <w:sz w:val="28"/>
          <w:szCs w:val="28"/>
        </w:rPr>
        <w:t>This is used to also manage large data sets from distributed storage. It also contains SQL query language named HiveQL.</w:t>
      </w:r>
    </w:p>
    <w:p w:rsidR="00924594" w:rsidRPr="00970B85" w:rsidRDefault="00924594" w:rsidP="00970B85">
      <w:pPr>
        <w:rPr>
          <w:rFonts w:asciiTheme="majorHAnsi" w:hAnsiTheme="majorHAnsi" w:cs="Arial"/>
          <w:color w:val="000000" w:themeColor="text1"/>
          <w:sz w:val="28"/>
          <w:szCs w:val="28"/>
          <w:shd w:val="clear" w:color="auto" w:fill="FFFFFF"/>
        </w:rPr>
      </w:pPr>
      <w:r w:rsidRPr="00ED0D14">
        <w:rPr>
          <w:b/>
          <w:bCs/>
          <w:color w:val="4F81BD" w:themeColor="accent1"/>
          <w:sz w:val="28"/>
          <w:szCs w:val="28"/>
        </w:rPr>
        <w:t>Mahout</w:t>
      </w:r>
      <w:r w:rsidR="00C5182A" w:rsidRPr="00ED0D14">
        <w:rPr>
          <w:b/>
          <w:bCs/>
          <w:color w:val="4F81BD" w:themeColor="accent1"/>
          <w:sz w:val="28"/>
          <w:szCs w:val="28"/>
        </w:rPr>
        <w:t>:</w:t>
      </w:r>
      <w:r w:rsidR="000943C8">
        <w:rPr>
          <w:b/>
          <w:bCs/>
          <w:color w:val="4F81BD" w:themeColor="accent1"/>
          <w:sz w:val="28"/>
          <w:szCs w:val="28"/>
        </w:rPr>
        <w:t xml:space="preserve"> </w:t>
      </w:r>
      <w:r w:rsidR="00C5182A" w:rsidRPr="00970B85">
        <w:rPr>
          <w:sz w:val="28"/>
          <w:szCs w:val="28"/>
        </w:rPr>
        <w:t xml:space="preserve">This is an information </w:t>
      </w:r>
      <w:r w:rsidR="002D5173" w:rsidRPr="00970B85">
        <w:rPr>
          <w:sz w:val="28"/>
          <w:szCs w:val="28"/>
        </w:rPr>
        <w:t>Centre</w:t>
      </w:r>
      <w:r w:rsidR="00C5182A" w:rsidRPr="00970B85">
        <w:rPr>
          <w:sz w:val="28"/>
          <w:szCs w:val="28"/>
        </w:rPr>
        <w:t xml:space="preserve"> for data mining and also machine-learning algorithms which includes clustering algorithms and classification.</w:t>
      </w:r>
      <w:r w:rsidR="000943C8">
        <w:rPr>
          <w:sz w:val="28"/>
          <w:szCs w:val="28"/>
        </w:rPr>
        <w:t xml:space="preserve"> </w:t>
      </w:r>
      <w:r w:rsidR="00A07B53" w:rsidRPr="00970B85">
        <w:rPr>
          <w:rFonts w:asciiTheme="majorHAnsi" w:hAnsiTheme="majorHAnsi" w:cs="Arial"/>
          <w:color w:val="000000" w:themeColor="text1"/>
          <w:sz w:val="28"/>
          <w:szCs w:val="28"/>
          <w:shd w:val="clear" w:color="auto" w:fill="FFFFFF"/>
        </w:rPr>
        <w:t xml:space="preserve">Several data are written for </w:t>
      </w:r>
      <w:r w:rsidR="00290D9F" w:rsidRPr="00970B85">
        <w:rPr>
          <w:rFonts w:asciiTheme="majorHAnsi" w:hAnsiTheme="majorHAnsi" w:cs="Arial"/>
          <w:color w:val="000000" w:themeColor="text1"/>
          <w:sz w:val="28"/>
          <w:szCs w:val="28"/>
          <w:shd w:val="clear" w:color="auto" w:fill="FFFFFF"/>
        </w:rPr>
        <w:t>affinity with MapReduce that they are scalable to big data.</w:t>
      </w:r>
    </w:p>
    <w:p w:rsidR="00290D9F" w:rsidRPr="00970B85" w:rsidRDefault="000A1C41" w:rsidP="00970B85">
      <w:pPr>
        <w:rPr>
          <w:rFonts w:asciiTheme="majorHAnsi" w:hAnsiTheme="majorHAnsi" w:cs="Arial"/>
          <w:color w:val="000000" w:themeColor="text1"/>
          <w:sz w:val="28"/>
          <w:szCs w:val="28"/>
          <w:shd w:val="clear" w:color="auto" w:fill="FFFFFF"/>
        </w:rPr>
      </w:pPr>
      <w:r w:rsidRPr="00ED0D14">
        <w:rPr>
          <w:rFonts w:asciiTheme="majorHAnsi" w:hAnsiTheme="majorHAnsi" w:cs="Arial"/>
          <w:b/>
          <w:bCs/>
          <w:color w:val="4F81BD" w:themeColor="accent1"/>
          <w:sz w:val="28"/>
          <w:szCs w:val="28"/>
          <w:shd w:val="clear" w:color="auto" w:fill="FFFFFF"/>
        </w:rPr>
        <w:t>Pig:</w:t>
      </w:r>
      <w:r w:rsidR="000943C8">
        <w:rPr>
          <w:rFonts w:asciiTheme="majorHAnsi" w:hAnsiTheme="majorHAnsi" w:cs="Arial"/>
          <w:b/>
          <w:bCs/>
          <w:color w:val="4F81BD" w:themeColor="accent1"/>
          <w:sz w:val="28"/>
          <w:szCs w:val="28"/>
          <w:shd w:val="clear" w:color="auto" w:fill="FFFFFF"/>
        </w:rPr>
        <w:t xml:space="preserve"> </w:t>
      </w:r>
      <w:r w:rsidRPr="00970B85">
        <w:rPr>
          <w:rFonts w:asciiTheme="majorHAnsi" w:hAnsiTheme="majorHAnsi" w:cs="Arial"/>
          <w:color w:val="000000" w:themeColor="text1"/>
          <w:sz w:val="28"/>
          <w:szCs w:val="28"/>
          <w:shd w:val="clear" w:color="auto" w:fill="FFFFFF"/>
        </w:rPr>
        <w:t>This is another technology used for</w:t>
      </w:r>
      <w:r w:rsidR="00126142" w:rsidRPr="00970B85">
        <w:rPr>
          <w:rFonts w:asciiTheme="majorHAnsi" w:hAnsiTheme="majorHAnsi" w:cs="Arial"/>
          <w:color w:val="000000" w:themeColor="text1"/>
          <w:sz w:val="28"/>
          <w:szCs w:val="28"/>
          <w:shd w:val="clear" w:color="auto" w:fill="FFFFFF"/>
        </w:rPr>
        <w:t xml:space="preserve"> resolving big data sets</w:t>
      </w:r>
      <w:r w:rsidR="00C82EB0" w:rsidRPr="00970B85">
        <w:rPr>
          <w:rFonts w:asciiTheme="majorHAnsi" w:hAnsiTheme="majorHAnsi" w:cs="Arial"/>
          <w:color w:val="000000" w:themeColor="text1"/>
          <w:sz w:val="28"/>
          <w:szCs w:val="28"/>
          <w:shd w:val="clear" w:color="auto" w:fill="FFFFFF"/>
        </w:rPr>
        <w:t xml:space="preserve">. This Pig has a particular language used for </w:t>
      </w:r>
      <w:r w:rsidR="00EF5B25" w:rsidRPr="00970B85">
        <w:rPr>
          <w:rFonts w:asciiTheme="majorHAnsi" w:hAnsiTheme="majorHAnsi" w:cs="Arial"/>
          <w:color w:val="000000" w:themeColor="text1"/>
          <w:sz w:val="28"/>
          <w:szCs w:val="28"/>
          <w:shd w:val="clear" w:color="auto" w:fill="FFFFFF"/>
        </w:rPr>
        <w:t>defining data analysis programs.</w:t>
      </w:r>
    </w:p>
    <w:p w:rsidR="00395110" w:rsidRPr="00F8376C" w:rsidRDefault="009379D9" w:rsidP="00F8376C">
      <w:pPr>
        <w:rPr>
          <w:rFonts w:cstheme="minorHAnsi"/>
          <w:color w:val="000000" w:themeColor="text1"/>
          <w:sz w:val="28"/>
          <w:szCs w:val="28"/>
          <w:shd w:val="clear" w:color="auto" w:fill="FFFFFF"/>
        </w:rPr>
      </w:pPr>
      <w:r w:rsidRPr="00F8376C">
        <w:rPr>
          <w:rFonts w:cstheme="minorHAnsi"/>
          <w:color w:val="111111"/>
          <w:sz w:val="28"/>
          <w:szCs w:val="28"/>
          <w:shd w:val="clear" w:color="auto" w:fill="FFFFFF"/>
        </w:rPr>
        <w:t>The focus of the processing aspect of the big data system is to ensure that the data can be processed in batch as well as in real-</w:t>
      </w:r>
      <w:r w:rsidRPr="00F8376C">
        <w:rPr>
          <w:rFonts w:cstheme="minorHAnsi"/>
          <w:color w:val="111111"/>
          <w:sz w:val="32"/>
          <w:szCs w:val="32"/>
          <w:shd w:val="clear" w:color="auto" w:fill="FFFFFF"/>
        </w:rPr>
        <w:t xml:space="preserve">time in alignment with </w:t>
      </w:r>
      <w:r w:rsidRPr="00F8376C">
        <w:rPr>
          <w:rFonts w:cstheme="minorHAnsi"/>
          <w:color w:val="111111"/>
          <w:sz w:val="28"/>
          <w:szCs w:val="28"/>
          <w:shd w:val="clear" w:color="auto" w:fill="FFFFFF"/>
        </w:rPr>
        <w:t xml:space="preserve">the business objectives. The structured and unstructured information is combined at </w:t>
      </w:r>
      <w:r w:rsidRPr="00F8376C">
        <w:rPr>
          <w:rFonts w:cstheme="minorHAnsi"/>
          <w:color w:val="111111"/>
          <w:sz w:val="28"/>
          <w:szCs w:val="28"/>
          <w:shd w:val="clear" w:color="auto" w:fill="FFFFFF"/>
        </w:rPr>
        <w:lastRenderedPageBreak/>
        <w:t xml:space="preserve">this stage to generate usable data for further data consumption, </w:t>
      </w:r>
      <w:r w:rsidR="00587CE4" w:rsidRPr="00F8376C">
        <w:rPr>
          <w:rFonts w:cstheme="minorHAnsi"/>
          <w:color w:val="111111"/>
          <w:sz w:val="28"/>
          <w:szCs w:val="28"/>
          <w:shd w:val="clear" w:color="auto" w:fill="FFFFFF"/>
        </w:rPr>
        <w:t>processing,</w:t>
      </w:r>
      <w:r w:rsidRPr="00F8376C">
        <w:rPr>
          <w:rFonts w:cstheme="minorHAnsi"/>
          <w:color w:val="111111"/>
          <w:sz w:val="28"/>
          <w:szCs w:val="28"/>
          <w:shd w:val="clear" w:color="auto" w:fill="FFFFFF"/>
        </w:rPr>
        <w:t xml:space="preserve"> and warehousing</w:t>
      </w:r>
      <w:r w:rsidR="00883900" w:rsidRPr="00F8376C">
        <w:rPr>
          <w:rFonts w:cstheme="minorHAnsi"/>
          <w:color w:val="111111"/>
          <w:sz w:val="28"/>
          <w:szCs w:val="28"/>
          <w:shd w:val="clear" w:color="auto" w:fill="FFFFFF"/>
        </w:rPr>
        <w:t>.</w:t>
      </w:r>
      <w:r w:rsidRPr="00F8376C">
        <w:rPr>
          <w:rFonts w:cstheme="minorHAnsi"/>
          <w:color w:val="111111"/>
          <w:sz w:val="28"/>
          <w:szCs w:val="28"/>
          <w:shd w:val="clear" w:color="auto" w:fill="FFFFFF"/>
        </w:rPr>
        <w:t> </w:t>
      </w:r>
      <w:r w:rsidRPr="00F8376C">
        <w:rPr>
          <w:rFonts w:cstheme="minorHAnsi"/>
          <w:sz w:val="28"/>
          <w:szCs w:val="28"/>
        </w:rPr>
        <w:t>(Adriana</w:t>
      </w:r>
      <w:r w:rsidR="00342E29">
        <w:rPr>
          <w:rFonts w:cstheme="minorHAnsi"/>
          <w:sz w:val="28"/>
          <w:szCs w:val="28"/>
        </w:rPr>
        <w:t xml:space="preserve"> S</w:t>
      </w:r>
      <w:r w:rsidRPr="00F8376C">
        <w:rPr>
          <w:rFonts w:cstheme="minorHAnsi"/>
          <w:sz w:val="28"/>
          <w:szCs w:val="28"/>
        </w:rPr>
        <w:t xml:space="preserve"> and </w:t>
      </w:r>
      <w:r w:rsidR="00342E29">
        <w:rPr>
          <w:rFonts w:cstheme="minorHAnsi"/>
          <w:sz w:val="28"/>
          <w:szCs w:val="28"/>
        </w:rPr>
        <w:t xml:space="preserve">Dora </w:t>
      </w:r>
      <w:r w:rsidR="00AB0534">
        <w:rPr>
          <w:rFonts w:cstheme="minorHAnsi"/>
          <w:sz w:val="28"/>
          <w:szCs w:val="28"/>
        </w:rPr>
        <w:t>T, 2016</w:t>
      </w:r>
      <w:r w:rsidRPr="00F8376C">
        <w:rPr>
          <w:rFonts w:cstheme="minorHAnsi"/>
          <w:sz w:val="28"/>
          <w:szCs w:val="28"/>
        </w:rPr>
        <w:t>)</w:t>
      </w:r>
    </w:p>
    <w:p w:rsidR="009379D9" w:rsidRDefault="009379D9" w:rsidP="008949A6">
      <w:pPr>
        <w:pStyle w:val="ListParagraph"/>
        <w:ind w:left="405"/>
        <w:rPr>
          <w:sz w:val="20"/>
          <w:szCs w:val="20"/>
        </w:rPr>
      </w:pPr>
    </w:p>
    <w:p w:rsidR="0052733B" w:rsidRPr="00AB0534" w:rsidRDefault="00204EB5" w:rsidP="00BA7F03">
      <w:pPr>
        <w:pStyle w:val="Heading2"/>
        <w:rPr>
          <w:rFonts w:asciiTheme="minorHAnsi" w:hAnsiTheme="minorHAnsi" w:cstheme="minorHAnsi"/>
          <w:sz w:val="36"/>
          <w:szCs w:val="36"/>
        </w:rPr>
      </w:pPr>
      <w:r w:rsidRPr="00AB0534">
        <w:rPr>
          <w:rFonts w:asciiTheme="minorHAnsi" w:hAnsiTheme="minorHAnsi" w:cstheme="minorHAnsi"/>
          <w:sz w:val="36"/>
          <w:szCs w:val="36"/>
        </w:rPr>
        <w:t>Some tips</w:t>
      </w:r>
      <w:r w:rsidR="0052733B" w:rsidRPr="00AB0534">
        <w:rPr>
          <w:rFonts w:asciiTheme="minorHAnsi" w:hAnsiTheme="minorHAnsi" w:cstheme="minorHAnsi"/>
          <w:sz w:val="36"/>
          <w:szCs w:val="36"/>
        </w:rPr>
        <w:t xml:space="preserve"> to </w:t>
      </w:r>
      <w:r w:rsidR="00BA7F03" w:rsidRPr="00AB0534">
        <w:rPr>
          <w:rFonts w:asciiTheme="minorHAnsi" w:hAnsiTheme="minorHAnsi" w:cstheme="minorHAnsi"/>
          <w:sz w:val="36"/>
          <w:szCs w:val="36"/>
        </w:rPr>
        <w:t xml:space="preserve">take for managing Big Data in the </w:t>
      </w:r>
      <w:r w:rsidR="005357A4">
        <w:rPr>
          <w:rFonts w:asciiTheme="minorHAnsi" w:hAnsiTheme="minorHAnsi" w:cstheme="minorHAnsi"/>
          <w:sz w:val="36"/>
          <w:szCs w:val="36"/>
        </w:rPr>
        <w:t>organization</w:t>
      </w:r>
      <w:r w:rsidR="001C09B7">
        <w:rPr>
          <w:rFonts w:asciiTheme="minorHAnsi" w:hAnsiTheme="minorHAnsi" w:cstheme="minorHAnsi"/>
          <w:sz w:val="36"/>
          <w:szCs w:val="36"/>
        </w:rPr>
        <w:t xml:space="preserve"> </w:t>
      </w:r>
      <w:r w:rsidR="00BA7F03" w:rsidRPr="00AB0534">
        <w:rPr>
          <w:rFonts w:asciiTheme="minorHAnsi" w:hAnsiTheme="minorHAnsi" w:cstheme="minorHAnsi"/>
          <w:sz w:val="36"/>
          <w:szCs w:val="36"/>
        </w:rPr>
        <w:t>(God’s Knot Hospital).</w:t>
      </w:r>
    </w:p>
    <w:p w:rsidR="00204EB5" w:rsidRPr="00204EB5" w:rsidRDefault="00204EB5" w:rsidP="00204EB5"/>
    <w:p w:rsidR="00204EB5" w:rsidRPr="00682BDE" w:rsidRDefault="00413123" w:rsidP="00204EB5">
      <w:pPr>
        <w:pStyle w:val="ListParagraph"/>
        <w:numPr>
          <w:ilvl w:val="0"/>
          <w:numId w:val="14"/>
        </w:numPr>
        <w:rPr>
          <w:sz w:val="28"/>
          <w:szCs w:val="28"/>
        </w:rPr>
      </w:pPr>
      <w:r w:rsidRPr="007C326B">
        <w:rPr>
          <w:b/>
          <w:bCs/>
          <w:color w:val="4F81BD" w:themeColor="accent1"/>
          <w:sz w:val="28"/>
          <w:szCs w:val="28"/>
        </w:rPr>
        <w:t>Determine your goals:</w:t>
      </w:r>
      <w:r w:rsidR="001C09B7">
        <w:rPr>
          <w:b/>
          <w:bCs/>
          <w:color w:val="4F81BD" w:themeColor="accent1"/>
          <w:sz w:val="28"/>
          <w:szCs w:val="28"/>
        </w:rPr>
        <w:t xml:space="preserve"> </w:t>
      </w:r>
      <w:r w:rsidRPr="00682BDE">
        <w:rPr>
          <w:sz w:val="28"/>
          <w:szCs w:val="28"/>
        </w:rPr>
        <w:t xml:space="preserve">Firstly, you have to </w:t>
      </w:r>
      <w:r w:rsidR="00E22CE7">
        <w:rPr>
          <w:sz w:val="28"/>
          <w:szCs w:val="28"/>
        </w:rPr>
        <w:t xml:space="preserve">set </w:t>
      </w:r>
      <w:r w:rsidR="00DC771A">
        <w:rPr>
          <w:sz w:val="28"/>
          <w:szCs w:val="28"/>
        </w:rPr>
        <w:t xml:space="preserve">the </w:t>
      </w:r>
      <w:r w:rsidR="002703D9">
        <w:rPr>
          <w:sz w:val="28"/>
          <w:szCs w:val="28"/>
        </w:rPr>
        <w:t xml:space="preserve">objectives of the organization as well as </w:t>
      </w:r>
      <w:r w:rsidR="00BF3C3F">
        <w:rPr>
          <w:sz w:val="28"/>
          <w:szCs w:val="28"/>
        </w:rPr>
        <w:t xml:space="preserve">outlining the </w:t>
      </w:r>
      <w:r w:rsidR="002703D9">
        <w:rPr>
          <w:sz w:val="28"/>
          <w:szCs w:val="28"/>
        </w:rPr>
        <w:t xml:space="preserve">strategies </w:t>
      </w:r>
      <w:r w:rsidR="00494E35">
        <w:rPr>
          <w:sz w:val="28"/>
          <w:szCs w:val="28"/>
        </w:rPr>
        <w:t xml:space="preserve">to achieve them. </w:t>
      </w:r>
      <w:r w:rsidR="00031F6E">
        <w:rPr>
          <w:sz w:val="28"/>
          <w:szCs w:val="28"/>
        </w:rPr>
        <w:t xml:space="preserve">These objectives and strategies should be discussed with the </w:t>
      </w:r>
      <w:r w:rsidR="00E22CE7">
        <w:rPr>
          <w:sz w:val="28"/>
          <w:szCs w:val="28"/>
        </w:rPr>
        <w:t>team.</w:t>
      </w:r>
      <w:r w:rsidR="001C09B7">
        <w:rPr>
          <w:sz w:val="28"/>
          <w:szCs w:val="28"/>
        </w:rPr>
        <w:t xml:space="preserve"> </w:t>
      </w:r>
      <w:r w:rsidRPr="00682BDE">
        <w:rPr>
          <w:sz w:val="28"/>
          <w:szCs w:val="28"/>
        </w:rPr>
        <w:t>This tip is important because without outlining the strategies</w:t>
      </w:r>
      <w:r w:rsidR="00822D2B">
        <w:rPr>
          <w:sz w:val="28"/>
          <w:szCs w:val="28"/>
        </w:rPr>
        <w:t>,</w:t>
      </w:r>
      <w:r w:rsidR="001C09B7">
        <w:rPr>
          <w:sz w:val="28"/>
          <w:szCs w:val="28"/>
        </w:rPr>
        <w:t xml:space="preserve"> </w:t>
      </w:r>
      <w:r w:rsidRPr="00682BDE">
        <w:rPr>
          <w:sz w:val="28"/>
          <w:szCs w:val="28"/>
        </w:rPr>
        <w:t>the company might end up going to the wrong data or collect</w:t>
      </w:r>
      <w:r w:rsidR="004A1894">
        <w:rPr>
          <w:sz w:val="28"/>
          <w:szCs w:val="28"/>
        </w:rPr>
        <w:t xml:space="preserve">ing insufficient </w:t>
      </w:r>
      <w:r w:rsidRPr="00682BDE">
        <w:rPr>
          <w:sz w:val="28"/>
          <w:szCs w:val="28"/>
        </w:rPr>
        <w:t>data</w:t>
      </w:r>
      <w:r w:rsidR="00073394">
        <w:rPr>
          <w:sz w:val="28"/>
          <w:szCs w:val="28"/>
        </w:rPr>
        <w:t>.</w:t>
      </w:r>
    </w:p>
    <w:p w:rsidR="00173705" w:rsidRPr="00682BDE" w:rsidRDefault="00751C3C" w:rsidP="00751C3C">
      <w:pPr>
        <w:pStyle w:val="ListParagraph"/>
        <w:numPr>
          <w:ilvl w:val="0"/>
          <w:numId w:val="14"/>
        </w:numPr>
        <w:rPr>
          <w:sz w:val="28"/>
          <w:szCs w:val="28"/>
        </w:rPr>
      </w:pPr>
      <w:r w:rsidRPr="007C326B">
        <w:rPr>
          <w:b/>
          <w:bCs/>
          <w:color w:val="4F81BD" w:themeColor="accent1"/>
          <w:sz w:val="28"/>
          <w:szCs w:val="28"/>
        </w:rPr>
        <w:t>Securing the data:</w:t>
      </w:r>
      <w:r w:rsidR="001C09B7">
        <w:rPr>
          <w:b/>
          <w:bCs/>
          <w:color w:val="4F81BD" w:themeColor="accent1"/>
          <w:sz w:val="28"/>
          <w:szCs w:val="28"/>
        </w:rPr>
        <w:t xml:space="preserve"> </w:t>
      </w:r>
      <w:r w:rsidRPr="00682BDE">
        <w:rPr>
          <w:sz w:val="28"/>
          <w:szCs w:val="28"/>
        </w:rPr>
        <w:t xml:space="preserve">This is making sure that the hospital do not lose their data by securing </w:t>
      </w:r>
      <w:r w:rsidR="003733CE" w:rsidRPr="00682BDE">
        <w:rPr>
          <w:sz w:val="28"/>
          <w:szCs w:val="28"/>
        </w:rPr>
        <w:t>and accessing the data.</w:t>
      </w:r>
    </w:p>
    <w:p w:rsidR="00D4091F" w:rsidRPr="00682BDE" w:rsidRDefault="00B12DD1" w:rsidP="00751C3C">
      <w:pPr>
        <w:pStyle w:val="ListParagraph"/>
        <w:numPr>
          <w:ilvl w:val="0"/>
          <w:numId w:val="14"/>
        </w:numPr>
        <w:rPr>
          <w:sz w:val="28"/>
          <w:szCs w:val="28"/>
        </w:rPr>
      </w:pPr>
      <w:r w:rsidRPr="007C326B">
        <w:rPr>
          <w:b/>
          <w:bCs/>
          <w:color w:val="4F81BD" w:themeColor="accent1"/>
          <w:sz w:val="28"/>
          <w:szCs w:val="28"/>
        </w:rPr>
        <w:t>Protecting the data:</w:t>
      </w:r>
      <w:r w:rsidR="001C09B7">
        <w:rPr>
          <w:b/>
          <w:bCs/>
          <w:color w:val="4F81BD" w:themeColor="accent1"/>
          <w:sz w:val="28"/>
          <w:szCs w:val="28"/>
        </w:rPr>
        <w:t xml:space="preserve"> </w:t>
      </w:r>
      <w:r w:rsidRPr="00682BDE">
        <w:rPr>
          <w:sz w:val="28"/>
          <w:szCs w:val="28"/>
        </w:rPr>
        <w:t xml:space="preserve">Apart from the threat we have to </w:t>
      </w:r>
      <w:r w:rsidR="007C7EAE">
        <w:rPr>
          <w:sz w:val="28"/>
          <w:szCs w:val="28"/>
        </w:rPr>
        <w:t xml:space="preserve">protect </w:t>
      </w:r>
      <w:r w:rsidRPr="00682BDE">
        <w:rPr>
          <w:sz w:val="28"/>
          <w:szCs w:val="28"/>
        </w:rPr>
        <w:t>our data, from intruders</w:t>
      </w:r>
      <w:r w:rsidR="00960C27">
        <w:rPr>
          <w:sz w:val="28"/>
          <w:szCs w:val="28"/>
        </w:rPr>
        <w:t>.</w:t>
      </w:r>
      <w:r w:rsidR="001C09B7">
        <w:rPr>
          <w:sz w:val="28"/>
          <w:szCs w:val="28"/>
        </w:rPr>
        <w:t xml:space="preserve"> </w:t>
      </w:r>
      <w:r w:rsidR="00960C27">
        <w:rPr>
          <w:sz w:val="28"/>
          <w:szCs w:val="28"/>
        </w:rPr>
        <w:t>N</w:t>
      </w:r>
      <w:r w:rsidR="00BA3614" w:rsidRPr="00682BDE">
        <w:rPr>
          <w:sz w:val="28"/>
          <w:szCs w:val="28"/>
        </w:rPr>
        <w:t xml:space="preserve">atural elements like heat, extreme cold and humidity can also </w:t>
      </w:r>
      <w:r w:rsidR="00512C5E">
        <w:rPr>
          <w:sz w:val="28"/>
          <w:szCs w:val="28"/>
        </w:rPr>
        <w:t xml:space="preserve">pose as potential </w:t>
      </w:r>
      <w:r w:rsidR="00BA3614" w:rsidRPr="00682BDE">
        <w:rPr>
          <w:sz w:val="28"/>
          <w:szCs w:val="28"/>
        </w:rPr>
        <w:t xml:space="preserve">harm </w:t>
      </w:r>
      <w:r w:rsidR="00512C5E">
        <w:rPr>
          <w:sz w:val="28"/>
          <w:szCs w:val="28"/>
        </w:rPr>
        <w:t xml:space="preserve">to </w:t>
      </w:r>
      <w:r w:rsidR="00BA3614" w:rsidRPr="00682BDE">
        <w:rPr>
          <w:sz w:val="28"/>
          <w:szCs w:val="28"/>
        </w:rPr>
        <w:t>data.</w:t>
      </w:r>
    </w:p>
    <w:p w:rsidR="00AC68C8" w:rsidRPr="00682BDE" w:rsidRDefault="00AC68C8" w:rsidP="00AC68C8">
      <w:pPr>
        <w:pStyle w:val="ListParagraph"/>
        <w:rPr>
          <w:sz w:val="28"/>
          <w:szCs w:val="28"/>
        </w:rPr>
      </w:pPr>
    </w:p>
    <w:p w:rsidR="004E216D" w:rsidRPr="00682BDE" w:rsidRDefault="006C4400" w:rsidP="00AC68C8">
      <w:pPr>
        <w:pStyle w:val="ListParagraph"/>
        <w:rPr>
          <w:sz w:val="28"/>
          <w:szCs w:val="28"/>
        </w:rPr>
      </w:pPr>
      <w:r w:rsidRPr="007C326B">
        <w:rPr>
          <w:b/>
          <w:bCs/>
          <w:color w:val="4F81BD" w:themeColor="accent1"/>
          <w:sz w:val="28"/>
          <w:szCs w:val="28"/>
        </w:rPr>
        <w:t>Apache Hadoop:</w:t>
      </w:r>
      <w:r w:rsidR="001C09B7">
        <w:rPr>
          <w:b/>
          <w:bCs/>
          <w:color w:val="4F81BD" w:themeColor="accent1"/>
          <w:sz w:val="28"/>
          <w:szCs w:val="28"/>
        </w:rPr>
        <w:t xml:space="preserve"> </w:t>
      </w:r>
      <w:r w:rsidR="00D70FCA" w:rsidRPr="00D70FCA">
        <w:rPr>
          <w:sz w:val="28"/>
          <w:szCs w:val="28"/>
        </w:rPr>
        <w:t>I</w:t>
      </w:r>
      <w:r w:rsidRPr="00682BDE">
        <w:rPr>
          <w:sz w:val="28"/>
          <w:szCs w:val="28"/>
        </w:rPr>
        <w:t>t allows fa</w:t>
      </w:r>
      <w:r w:rsidR="007C3565" w:rsidRPr="00682BDE">
        <w:rPr>
          <w:sz w:val="28"/>
          <w:szCs w:val="28"/>
        </w:rPr>
        <w:t xml:space="preserve">ster data </w:t>
      </w:r>
      <w:r w:rsidR="002C76FC" w:rsidRPr="00682BDE">
        <w:rPr>
          <w:sz w:val="28"/>
          <w:szCs w:val="28"/>
        </w:rPr>
        <w:t>processing,</w:t>
      </w:r>
      <w:r w:rsidR="006368CD">
        <w:rPr>
          <w:sz w:val="28"/>
          <w:szCs w:val="28"/>
        </w:rPr>
        <w:t xml:space="preserve"> and</w:t>
      </w:r>
      <w:r w:rsidR="007C3565" w:rsidRPr="00682BDE">
        <w:rPr>
          <w:sz w:val="28"/>
          <w:szCs w:val="28"/>
        </w:rPr>
        <w:t xml:space="preserve"> it gives</w:t>
      </w:r>
      <w:r w:rsidR="001C09B7">
        <w:rPr>
          <w:sz w:val="28"/>
          <w:szCs w:val="28"/>
        </w:rPr>
        <w:t xml:space="preserve"> </w:t>
      </w:r>
      <w:r w:rsidR="007C3565" w:rsidRPr="00682BDE">
        <w:rPr>
          <w:sz w:val="28"/>
          <w:szCs w:val="28"/>
        </w:rPr>
        <w:t>flexibility</w:t>
      </w:r>
      <w:r w:rsidR="00CC37ED">
        <w:rPr>
          <w:sz w:val="28"/>
          <w:szCs w:val="28"/>
        </w:rPr>
        <w:t xml:space="preserve"> to</w:t>
      </w:r>
      <w:r w:rsidR="007C3565" w:rsidRPr="00682BDE">
        <w:rPr>
          <w:sz w:val="28"/>
          <w:szCs w:val="28"/>
        </w:rPr>
        <w:t xml:space="preserve"> the processing </w:t>
      </w:r>
      <w:r w:rsidR="009D1451" w:rsidRPr="00682BDE">
        <w:rPr>
          <w:sz w:val="28"/>
          <w:szCs w:val="28"/>
        </w:rPr>
        <w:t>data etc.</w:t>
      </w:r>
    </w:p>
    <w:p w:rsidR="009D1451" w:rsidRPr="00682BDE" w:rsidRDefault="009D1451" w:rsidP="00AC68C8">
      <w:pPr>
        <w:pStyle w:val="ListParagraph"/>
        <w:rPr>
          <w:sz w:val="28"/>
          <w:szCs w:val="28"/>
        </w:rPr>
      </w:pPr>
    </w:p>
    <w:p w:rsidR="00682BDE" w:rsidRDefault="00964F26" w:rsidP="00682BDE">
      <w:pPr>
        <w:rPr>
          <w:sz w:val="28"/>
          <w:szCs w:val="28"/>
        </w:rPr>
      </w:pPr>
      <w:r w:rsidRPr="007C326B">
        <w:rPr>
          <w:b/>
          <w:bCs/>
          <w:color w:val="4F81BD" w:themeColor="accent1"/>
          <w:sz w:val="28"/>
          <w:szCs w:val="28"/>
        </w:rPr>
        <w:t>HPCC:</w:t>
      </w:r>
      <w:r w:rsidR="001C09B7">
        <w:rPr>
          <w:b/>
          <w:bCs/>
          <w:color w:val="4F81BD" w:themeColor="accent1"/>
          <w:sz w:val="28"/>
          <w:szCs w:val="28"/>
        </w:rPr>
        <w:t xml:space="preserve"> </w:t>
      </w:r>
      <w:r w:rsidRPr="00682BDE">
        <w:rPr>
          <w:sz w:val="28"/>
          <w:szCs w:val="28"/>
        </w:rPr>
        <w:t>This is one of the big data processing tools that give</w:t>
      </w:r>
      <w:r w:rsidR="001C09B7">
        <w:rPr>
          <w:sz w:val="28"/>
          <w:szCs w:val="28"/>
        </w:rPr>
        <w:t>’</w:t>
      </w:r>
      <w:r w:rsidRPr="00682BDE">
        <w:rPr>
          <w:sz w:val="28"/>
          <w:szCs w:val="28"/>
        </w:rPr>
        <w:t xml:space="preserve">s high </w:t>
      </w:r>
      <w:r w:rsidR="00A35670" w:rsidRPr="00682BDE">
        <w:rPr>
          <w:sz w:val="28"/>
          <w:szCs w:val="28"/>
        </w:rPr>
        <w:t>redundancy, and</w:t>
      </w:r>
      <w:r w:rsidR="00816978" w:rsidRPr="00682BDE">
        <w:rPr>
          <w:sz w:val="28"/>
          <w:szCs w:val="28"/>
        </w:rPr>
        <w:t xml:space="preserve"> it also accomplish</w:t>
      </w:r>
      <w:r w:rsidR="005822D3">
        <w:rPr>
          <w:sz w:val="28"/>
          <w:szCs w:val="28"/>
        </w:rPr>
        <w:t>es</w:t>
      </w:r>
      <w:r w:rsidR="00816978" w:rsidRPr="00682BDE">
        <w:rPr>
          <w:sz w:val="28"/>
          <w:szCs w:val="28"/>
        </w:rPr>
        <w:t xml:space="preserve"> big data tasks using less code efficiently.</w:t>
      </w:r>
    </w:p>
    <w:p w:rsidR="004C3B4C" w:rsidRPr="00682BDE" w:rsidRDefault="00707817" w:rsidP="004C3B4C">
      <w:pPr>
        <w:pStyle w:val="ListParagraph"/>
        <w:rPr>
          <w:sz w:val="28"/>
          <w:szCs w:val="28"/>
        </w:rPr>
      </w:pPr>
      <w:r w:rsidRPr="00682BDE">
        <w:rPr>
          <w:sz w:val="28"/>
          <w:szCs w:val="28"/>
        </w:rPr>
        <w:t xml:space="preserve">We also have other tools </w:t>
      </w:r>
      <w:r w:rsidR="00766B36">
        <w:rPr>
          <w:sz w:val="28"/>
          <w:szCs w:val="28"/>
        </w:rPr>
        <w:t>such as</w:t>
      </w:r>
      <w:r w:rsidR="00ED1A59">
        <w:rPr>
          <w:sz w:val="28"/>
          <w:szCs w:val="28"/>
        </w:rPr>
        <w:t>;</w:t>
      </w:r>
      <w:r w:rsidR="001C09B7">
        <w:rPr>
          <w:sz w:val="28"/>
          <w:szCs w:val="28"/>
        </w:rPr>
        <w:t xml:space="preserve"> </w:t>
      </w:r>
      <w:r w:rsidR="004C3B4C" w:rsidRPr="00682BDE">
        <w:rPr>
          <w:sz w:val="28"/>
          <w:szCs w:val="28"/>
        </w:rPr>
        <w:t>Qubole</w:t>
      </w:r>
      <w:r w:rsidR="00ED1A59">
        <w:rPr>
          <w:sz w:val="28"/>
          <w:szCs w:val="28"/>
        </w:rPr>
        <w:t xml:space="preserve">, storm, </w:t>
      </w:r>
      <w:r w:rsidR="00051A79">
        <w:rPr>
          <w:sz w:val="28"/>
          <w:szCs w:val="28"/>
        </w:rPr>
        <w:t xml:space="preserve">Cassandra, statwing, </w:t>
      </w:r>
      <w:r w:rsidR="00C5662A">
        <w:rPr>
          <w:sz w:val="28"/>
          <w:szCs w:val="28"/>
        </w:rPr>
        <w:t>CouchDB</w:t>
      </w:r>
    </w:p>
    <w:p w:rsidR="00707817" w:rsidRPr="00682BDE" w:rsidRDefault="00707817" w:rsidP="00682BDE">
      <w:pPr>
        <w:rPr>
          <w:sz w:val="28"/>
          <w:szCs w:val="28"/>
        </w:rPr>
      </w:pPr>
    </w:p>
    <w:p w:rsidR="00707817" w:rsidRPr="00682BDE" w:rsidRDefault="00707817" w:rsidP="00AC68C8">
      <w:pPr>
        <w:pStyle w:val="ListParagraph"/>
        <w:rPr>
          <w:sz w:val="28"/>
          <w:szCs w:val="28"/>
        </w:rPr>
      </w:pPr>
    </w:p>
    <w:p w:rsidR="006166E0" w:rsidRPr="006166E0" w:rsidRDefault="006166E0" w:rsidP="006166E0"/>
    <w:p w:rsidR="00C5662A" w:rsidRDefault="00C5662A" w:rsidP="00CB2AD7">
      <w:pPr>
        <w:rPr>
          <w:b/>
          <w:sz w:val="32"/>
          <w:szCs w:val="32"/>
        </w:rPr>
      </w:pPr>
    </w:p>
    <w:p w:rsidR="00CB2AD7" w:rsidRPr="00000C06" w:rsidRDefault="00CB2AD7" w:rsidP="00CB2AD7">
      <w:pPr>
        <w:rPr>
          <w:rFonts w:cstheme="minorHAnsi"/>
          <w:b/>
          <w:sz w:val="32"/>
          <w:szCs w:val="32"/>
        </w:rPr>
      </w:pPr>
      <w:r w:rsidRPr="00CB2AD7">
        <w:rPr>
          <w:b/>
          <w:sz w:val="32"/>
          <w:szCs w:val="32"/>
        </w:rPr>
        <w:lastRenderedPageBreak/>
        <w:t>REFERENCE LIST</w:t>
      </w:r>
    </w:p>
    <w:p w:rsidR="004865C6" w:rsidRPr="000001F3" w:rsidRDefault="00CB2AD7" w:rsidP="00C96AFF">
      <w:pPr>
        <w:tabs>
          <w:tab w:val="left" w:pos="1635"/>
        </w:tabs>
        <w:rPr>
          <w:sz w:val="24"/>
          <w:szCs w:val="24"/>
        </w:rPr>
      </w:pPr>
      <w:r w:rsidRPr="000001F3">
        <w:rPr>
          <w:sz w:val="24"/>
          <w:szCs w:val="24"/>
        </w:rPr>
        <w:t>Sunil Ladekar (</w:t>
      </w:r>
      <w:r w:rsidR="001D5A93" w:rsidRPr="000001F3">
        <w:rPr>
          <w:sz w:val="24"/>
          <w:szCs w:val="24"/>
        </w:rPr>
        <w:t>July</w:t>
      </w:r>
      <w:r w:rsidRPr="000001F3">
        <w:rPr>
          <w:sz w:val="24"/>
          <w:szCs w:val="24"/>
        </w:rPr>
        <w:t xml:space="preserve"> 2014</w:t>
      </w:r>
      <w:r w:rsidR="0094000C" w:rsidRPr="000001F3">
        <w:rPr>
          <w:sz w:val="24"/>
          <w:szCs w:val="24"/>
        </w:rPr>
        <w:t>) ‘</w:t>
      </w:r>
      <w:r w:rsidR="0094000C" w:rsidRPr="000001F3">
        <w:rPr>
          <w:i/>
          <w:iCs/>
          <w:sz w:val="24"/>
          <w:szCs w:val="24"/>
        </w:rPr>
        <w:t>Best practices for information security breachmanagement</w:t>
      </w:r>
      <w:r w:rsidR="0094000C" w:rsidRPr="000001F3">
        <w:rPr>
          <w:sz w:val="24"/>
          <w:szCs w:val="24"/>
        </w:rPr>
        <w:t xml:space="preserve">’ </w:t>
      </w:r>
      <w:r w:rsidR="005B50D0" w:rsidRPr="000001F3">
        <w:rPr>
          <w:sz w:val="24"/>
          <w:szCs w:val="24"/>
        </w:rPr>
        <w:t xml:space="preserve"> East Carolina University,</w:t>
      </w:r>
      <w:r w:rsidRPr="000001F3">
        <w:rPr>
          <w:sz w:val="24"/>
          <w:szCs w:val="24"/>
        </w:rPr>
        <w:t xml:space="preserve"> accessed on 26</w:t>
      </w:r>
      <w:r w:rsidRPr="000001F3">
        <w:rPr>
          <w:sz w:val="24"/>
          <w:szCs w:val="24"/>
          <w:vertAlign w:val="superscript"/>
        </w:rPr>
        <w:t>th</w:t>
      </w:r>
      <w:r w:rsidR="00C079DD" w:rsidRPr="000001F3">
        <w:rPr>
          <w:sz w:val="24"/>
          <w:szCs w:val="24"/>
        </w:rPr>
        <w:t xml:space="preserve"> September, 2021. &lt;</w:t>
      </w:r>
      <w:hyperlink r:id="rId19" w:history="1">
        <w:r w:rsidR="00C079DD" w:rsidRPr="000001F3">
          <w:rPr>
            <w:rStyle w:val="Hyperlink"/>
            <w:sz w:val="24"/>
            <w:szCs w:val="24"/>
          </w:rPr>
          <w:t>https://www.researchgate.net/publication/264084730_Best_Practices_for_Information_Security_Breach_Management</w:t>
        </w:r>
      </w:hyperlink>
      <w:r w:rsidR="00C079DD" w:rsidRPr="000001F3">
        <w:rPr>
          <w:sz w:val="24"/>
          <w:szCs w:val="24"/>
        </w:rPr>
        <w:t>&gt;</w:t>
      </w:r>
    </w:p>
    <w:p w:rsidR="001C2E41" w:rsidRPr="0002789D" w:rsidRDefault="004865C6" w:rsidP="00C96AFF">
      <w:pPr>
        <w:tabs>
          <w:tab w:val="left" w:pos="1635"/>
        </w:tabs>
        <w:rPr>
          <w:sz w:val="24"/>
          <w:szCs w:val="24"/>
        </w:rPr>
      </w:pPr>
      <w:r w:rsidRPr="00C1447E">
        <w:rPr>
          <w:sz w:val="24"/>
          <w:szCs w:val="24"/>
        </w:rPr>
        <w:t xml:space="preserve">IBM </w:t>
      </w:r>
      <w:r w:rsidR="00715964" w:rsidRPr="00C1447E">
        <w:rPr>
          <w:sz w:val="24"/>
          <w:szCs w:val="24"/>
        </w:rPr>
        <w:t xml:space="preserve">(n.d) </w:t>
      </w:r>
      <w:r w:rsidR="00153417" w:rsidRPr="00C1447E">
        <w:rPr>
          <w:i/>
          <w:iCs/>
          <w:sz w:val="24"/>
          <w:szCs w:val="24"/>
        </w:rPr>
        <w:t xml:space="preserve">What is data </w:t>
      </w:r>
      <w:r w:rsidR="00AE680A" w:rsidRPr="00C1447E">
        <w:rPr>
          <w:i/>
          <w:iCs/>
          <w:sz w:val="24"/>
          <w:szCs w:val="24"/>
        </w:rPr>
        <w:t>security?</w:t>
      </w:r>
      <w:r w:rsidR="00AE680A" w:rsidRPr="00C1447E">
        <w:rPr>
          <w:sz w:val="24"/>
          <w:szCs w:val="24"/>
        </w:rPr>
        <w:t>&lt;</w:t>
      </w:r>
      <w:hyperlink r:id="rId20" w:history="1">
        <w:r w:rsidRPr="00C1447E">
          <w:rPr>
            <w:rStyle w:val="Hyperlink"/>
            <w:sz w:val="24"/>
            <w:szCs w:val="24"/>
          </w:rPr>
          <w:t>https://www.ibm.com/topics/data-security</w:t>
        </w:r>
      </w:hyperlink>
      <w:r w:rsidRPr="00C1447E">
        <w:rPr>
          <w:sz w:val="24"/>
          <w:szCs w:val="24"/>
        </w:rPr>
        <w:t>&gt;</w:t>
      </w:r>
      <w:r w:rsidR="00715964" w:rsidRPr="00C1447E">
        <w:rPr>
          <w:sz w:val="24"/>
          <w:szCs w:val="24"/>
        </w:rPr>
        <w:t xml:space="preserve"> accessed on 23 </w:t>
      </w:r>
      <w:r w:rsidR="00C1447E" w:rsidRPr="00C1447E">
        <w:rPr>
          <w:sz w:val="24"/>
          <w:szCs w:val="24"/>
        </w:rPr>
        <w:t>September</w:t>
      </w:r>
      <w:r w:rsidR="00715964" w:rsidRPr="00C1447E">
        <w:rPr>
          <w:sz w:val="24"/>
          <w:szCs w:val="24"/>
        </w:rPr>
        <w:t xml:space="preserve"> 2021</w:t>
      </w:r>
      <w:r w:rsidR="00C079DD" w:rsidRPr="00C1447E">
        <w:rPr>
          <w:sz w:val="24"/>
          <w:szCs w:val="24"/>
        </w:rPr>
        <w:t>.</w:t>
      </w:r>
    </w:p>
    <w:p w:rsidR="001371B2" w:rsidRPr="004E26EF" w:rsidRDefault="00610482" w:rsidP="004E26EF">
      <w:pPr>
        <w:pStyle w:val="NoSpacing"/>
        <w:rPr>
          <w:sz w:val="24"/>
          <w:szCs w:val="24"/>
        </w:rPr>
      </w:pPr>
      <w:r w:rsidRPr="00E1015F">
        <w:rPr>
          <w:sz w:val="24"/>
          <w:szCs w:val="24"/>
        </w:rPr>
        <w:t>Fedinand J</w:t>
      </w:r>
      <w:r w:rsidR="00ED25E5" w:rsidRPr="00E1015F">
        <w:rPr>
          <w:sz w:val="24"/>
          <w:szCs w:val="24"/>
        </w:rPr>
        <w:t>.</w:t>
      </w:r>
      <w:r w:rsidR="001013A2" w:rsidRPr="00E1015F">
        <w:rPr>
          <w:sz w:val="24"/>
          <w:szCs w:val="24"/>
        </w:rPr>
        <w:t>K 2015</w:t>
      </w:r>
      <w:r w:rsidR="00866E6E" w:rsidRPr="00E1015F">
        <w:rPr>
          <w:sz w:val="24"/>
          <w:szCs w:val="24"/>
        </w:rPr>
        <w:t xml:space="preserve">, </w:t>
      </w:r>
      <w:r w:rsidR="00F10888" w:rsidRPr="00E1015F">
        <w:rPr>
          <w:sz w:val="24"/>
          <w:szCs w:val="24"/>
        </w:rPr>
        <w:t>‘</w:t>
      </w:r>
      <w:r w:rsidR="00866E6E" w:rsidRPr="00E1015F">
        <w:rPr>
          <w:i/>
          <w:iCs/>
          <w:sz w:val="24"/>
          <w:szCs w:val="24"/>
        </w:rPr>
        <w:t xml:space="preserve">Best </w:t>
      </w:r>
      <w:r w:rsidR="005577AB" w:rsidRPr="00E1015F">
        <w:rPr>
          <w:i/>
          <w:iCs/>
          <w:sz w:val="24"/>
          <w:szCs w:val="24"/>
        </w:rPr>
        <w:t>practices to minimize data security</w:t>
      </w:r>
      <w:r w:rsidR="00F10888" w:rsidRPr="00E1015F">
        <w:rPr>
          <w:sz w:val="24"/>
          <w:szCs w:val="24"/>
        </w:rPr>
        <w:t xml:space="preserve">’ Walden university, </w:t>
      </w:r>
      <w:r w:rsidR="006A7491" w:rsidRPr="00E1015F">
        <w:rPr>
          <w:sz w:val="24"/>
          <w:szCs w:val="24"/>
        </w:rPr>
        <w:t>&lt;</w:t>
      </w:r>
      <w:hyperlink r:id="rId21" w:history="1">
        <w:r w:rsidR="006A7491" w:rsidRPr="00E1015F">
          <w:rPr>
            <w:rStyle w:val="Hyperlink"/>
            <w:sz w:val="24"/>
            <w:szCs w:val="24"/>
          </w:rPr>
          <w:t>https://scholarworks.waldenu.edu/cgi/viewcontent.cgi?article=2928&amp;context=dissertation</w:t>
        </w:r>
      </w:hyperlink>
      <w:r w:rsidR="005F1BD9" w:rsidRPr="005F1BD9">
        <w:rPr>
          <w:rStyle w:val="Hyperlink"/>
          <w:color w:val="auto"/>
          <w:sz w:val="24"/>
          <w:szCs w:val="24"/>
        </w:rPr>
        <w:t>&gt;</w:t>
      </w:r>
      <w:r w:rsidR="00B41FB2" w:rsidRPr="001C544C">
        <w:rPr>
          <w:sz w:val="24"/>
          <w:szCs w:val="24"/>
        </w:rPr>
        <w:t>accessed on 25</w:t>
      </w:r>
      <w:r w:rsidR="00B41FB2" w:rsidRPr="001C544C">
        <w:rPr>
          <w:sz w:val="24"/>
          <w:szCs w:val="24"/>
          <w:vertAlign w:val="superscript"/>
        </w:rPr>
        <w:t>th</w:t>
      </w:r>
      <w:r w:rsidR="00B41FB2" w:rsidRPr="001C544C">
        <w:rPr>
          <w:sz w:val="24"/>
          <w:szCs w:val="24"/>
        </w:rPr>
        <w:t xml:space="preserve"> September, 2021.</w:t>
      </w:r>
    </w:p>
    <w:p w:rsidR="00FA5976" w:rsidRDefault="00FA5976" w:rsidP="00B41FB2">
      <w:pPr>
        <w:rPr>
          <w:sz w:val="32"/>
          <w:szCs w:val="32"/>
        </w:rPr>
      </w:pPr>
    </w:p>
    <w:p w:rsidR="00B41FB2" w:rsidRPr="00B20DB5" w:rsidRDefault="00B41FB2" w:rsidP="00B41FB2">
      <w:pPr>
        <w:rPr>
          <w:sz w:val="24"/>
          <w:szCs w:val="24"/>
        </w:rPr>
      </w:pPr>
      <w:r w:rsidRPr="00B20DB5">
        <w:rPr>
          <w:sz w:val="24"/>
          <w:szCs w:val="24"/>
        </w:rPr>
        <w:t>Coronel</w:t>
      </w:r>
      <w:r w:rsidR="00232086" w:rsidRPr="00B20DB5">
        <w:rPr>
          <w:sz w:val="24"/>
          <w:szCs w:val="24"/>
        </w:rPr>
        <w:t xml:space="preserve"> T</w:t>
      </w:r>
      <w:r w:rsidRPr="00B20DB5">
        <w:rPr>
          <w:sz w:val="24"/>
          <w:szCs w:val="24"/>
        </w:rPr>
        <w:t>, and Morris</w:t>
      </w:r>
      <w:r w:rsidR="00FA5976">
        <w:rPr>
          <w:sz w:val="24"/>
          <w:szCs w:val="24"/>
        </w:rPr>
        <w:t xml:space="preserve"> </w:t>
      </w:r>
      <w:r w:rsidR="00BB07BC" w:rsidRPr="00B20DB5">
        <w:rPr>
          <w:sz w:val="24"/>
          <w:szCs w:val="24"/>
        </w:rPr>
        <w:t>R</w:t>
      </w:r>
      <w:r w:rsidR="00FA5976">
        <w:rPr>
          <w:sz w:val="24"/>
          <w:szCs w:val="24"/>
        </w:rPr>
        <w:t xml:space="preserve"> </w:t>
      </w:r>
      <w:del w:id="0" w:author="Kanayo Ifediora">
        <w:r>
          <w:rPr>
            <w:sz w:val="32"/>
            <w:szCs w:val="32"/>
          </w:rPr>
          <w:delText>(</w:delText>
        </w:r>
      </w:del>
      <w:r w:rsidRPr="00B20DB5">
        <w:rPr>
          <w:sz w:val="24"/>
          <w:szCs w:val="24"/>
        </w:rPr>
        <w:t>201</w:t>
      </w:r>
      <w:r w:rsidR="00072890" w:rsidRPr="00B20DB5">
        <w:rPr>
          <w:sz w:val="24"/>
          <w:szCs w:val="24"/>
        </w:rPr>
        <w:t>8</w:t>
      </w:r>
      <w:del w:id="1" w:author="Kanayo Ifediora">
        <w:r>
          <w:rPr>
            <w:sz w:val="32"/>
            <w:szCs w:val="32"/>
          </w:rPr>
          <w:delText>)</w:delText>
        </w:r>
      </w:del>
      <w:ins w:id="2" w:author="Kanayo Ifediora">
        <w:r w:rsidR="007E73A0" w:rsidRPr="00B20DB5">
          <w:rPr>
            <w:sz w:val="24"/>
            <w:szCs w:val="24"/>
          </w:rPr>
          <w:t>,</w:t>
        </w:r>
      </w:ins>
      <w:r w:rsidRPr="00B20DB5">
        <w:rPr>
          <w:sz w:val="24"/>
          <w:szCs w:val="24"/>
        </w:rPr>
        <w:t xml:space="preserve"> ‘</w:t>
      </w:r>
      <w:r w:rsidRPr="00B20DB5">
        <w:rPr>
          <w:i/>
          <w:iCs/>
          <w:sz w:val="24"/>
          <w:szCs w:val="24"/>
        </w:rPr>
        <w:t>Database system</w:t>
      </w:r>
      <w:r w:rsidR="00611E6A" w:rsidRPr="00B20DB5">
        <w:rPr>
          <w:i/>
          <w:iCs/>
          <w:sz w:val="24"/>
          <w:szCs w:val="24"/>
        </w:rPr>
        <w:t>’,</w:t>
      </w:r>
      <w:r w:rsidRPr="00B20DB5">
        <w:rPr>
          <w:i/>
          <w:iCs/>
          <w:sz w:val="24"/>
          <w:szCs w:val="24"/>
        </w:rPr>
        <w:t xml:space="preserve"> design,</w:t>
      </w:r>
      <w:r w:rsidRPr="00B20DB5">
        <w:rPr>
          <w:sz w:val="24"/>
          <w:szCs w:val="24"/>
        </w:rPr>
        <w:t xml:space="preserve"> implementation and management 13</w:t>
      </w:r>
      <w:r w:rsidRPr="00B20DB5">
        <w:rPr>
          <w:sz w:val="24"/>
          <w:szCs w:val="24"/>
          <w:vertAlign w:val="superscript"/>
        </w:rPr>
        <w:t>th</w:t>
      </w:r>
      <w:r w:rsidR="002035D5" w:rsidRPr="00B20DB5">
        <w:rPr>
          <w:sz w:val="24"/>
          <w:szCs w:val="24"/>
        </w:rPr>
        <w:t xml:space="preserve"> edition</w:t>
      </w:r>
      <w:r w:rsidR="00726AC9" w:rsidRPr="00B20DB5">
        <w:rPr>
          <w:sz w:val="24"/>
          <w:szCs w:val="24"/>
        </w:rPr>
        <w:t xml:space="preserve"> (</w:t>
      </w:r>
      <w:r w:rsidR="002035D5" w:rsidRPr="00B20DB5">
        <w:rPr>
          <w:sz w:val="24"/>
          <w:szCs w:val="24"/>
        </w:rPr>
        <w:t>738, 16-2</w:t>
      </w:r>
      <w:r w:rsidRPr="00B20DB5">
        <w:rPr>
          <w:sz w:val="24"/>
          <w:szCs w:val="24"/>
        </w:rPr>
        <w:t>).</w:t>
      </w:r>
    </w:p>
    <w:p w:rsidR="00C079DD" w:rsidRPr="00B20DB5" w:rsidRDefault="00920062" w:rsidP="00B41FB2">
      <w:pPr>
        <w:rPr>
          <w:sz w:val="24"/>
          <w:szCs w:val="24"/>
        </w:rPr>
      </w:pPr>
      <w:r w:rsidRPr="00B20DB5">
        <w:rPr>
          <w:sz w:val="24"/>
          <w:szCs w:val="24"/>
        </w:rPr>
        <w:t>Gayatri K, Alka A, and Khan</w:t>
      </w:r>
      <w:r w:rsidR="00072890" w:rsidRPr="00B20DB5">
        <w:rPr>
          <w:sz w:val="24"/>
          <w:szCs w:val="24"/>
        </w:rPr>
        <w:t xml:space="preserve">R.A </w:t>
      </w:r>
      <w:r w:rsidR="007E73A0" w:rsidRPr="00B20DB5">
        <w:rPr>
          <w:sz w:val="24"/>
          <w:szCs w:val="24"/>
        </w:rPr>
        <w:t>2016, ‘</w:t>
      </w:r>
      <w:r w:rsidR="00A57250" w:rsidRPr="00B20DB5">
        <w:rPr>
          <w:i/>
          <w:iCs/>
          <w:sz w:val="24"/>
          <w:szCs w:val="24"/>
        </w:rPr>
        <w:t>A study of Big Data</w:t>
      </w:r>
      <w:r w:rsidR="00FA5976">
        <w:rPr>
          <w:i/>
          <w:iCs/>
          <w:sz w:val="24"/>
          <w:szCs w:val="24"/>
        </w:rPr>
        <w:t xml:space="preserve"> </w:t>
      </w:r>
      <w:r w:rsidR="00A57250" w:rsidRPr="00B20DB5">
        <w:rPr>
          <w:i/>
          <w:iCs/>
          <w:sz w:val="24"/>
          <w:szCs w:val="24"/>
        </w:rPr>
        <w:t>Characteristics</w:t>
      </w:r>
      <w:r w:rsidRPr="00B20DB5">
        <w:rPr>
          <w:sz w:val="24"/>
          <w:szCs w:val="24"/>
        </w:rPr>
        <w:t>’</w:t>
      </w:r>
      <w:r w:rsidR="00973FF9" w:rsidRPr="00B20DB5">
        <w:rPr>
          <w:sz w:val="24"/>
          <w:szCs w:val="24"/>
        </w:rPr>
        <w:t xml:space="preserve">, </w:t>
      </w:r>
      <w:r w:rsidR="00973FF9" w:rsidRPr="00B20DB5">
        <w:rPr>
          <w:rStyle w:val="ls2"/>
          <w:rFonts w:cstheme="minorHAnsi"/>
          <w:color w:val="000000"/>
          <w:sz w:val="24"/>
          <w:szCs w:val="24"/>
          <w:shd w:val="clear" w:color="auto" w:fill="FFFFFF"/>
        </w:rPr>
        <w:t>Ambedkar University</w:t>
      </w:r>
      <w:r w:rsidR="002258D0" w:rsidRPr="00B20DB5">
        <w:rPr>
          <w:rStyle w:val="ls2"/>
          <w:rFonts w:cstheme="minorHAnsi"/>
          <w:color w:val="000000"/>
          <w:sz w:val="24"/>
          <w:szCs w:val="24"/>
          <w:shd w:val="clear" w:color="auto" w:fill="FFFFFF"/>
        </w:rPr>
        <w:t>,</w:t>
      </w:r>
      <w:r w:rsidRPr="00B20DB5">
        <w:rPr>
          <w:sz w:val="24"/>
          <w:szCs w:val="24"/>
        </w:rPr>
        <w:t>&lt;</w:t>
      </w:r>
      <w:hyperlink r:id="rId22" w:history="1">
        <w:r w:rsidR="00C079DD" w:rsidRPr="00B20DB5">
          <w:rPr>
            <w:rStyle w:val="Hyperlink"/>
            <w:sz w:val="24"/>
            <w:szCs w:val="24"/>
          </w:rPr>
          <w:t>https://www.researchgate.net/publication/315867458_A_study_of_big_data_characteristics</w:t>
        </w:r>
      </w:hyperlink>
      <w:r w:rsidR="00C079DD" w:rsidRPr="00B20DB5">
        <w:rPr>
          <w:sz w:val="24"/>
          <w:szCs w:val="24"/>
        </w:rPr>
        <w:t>&gt;</w:t>
      </w:r>
      <w:r w:rsidR="00B20DB5" w:rsidRPr="00B20DB5">
        <w:rPr>
          <w:sz w:val="24"/>
          <w:szCs w:val="24"/>
        </w:rPr>
        <w:t>accessed on 26</w:t>
      </w:r>
      <w:r w:rsidR="00B20DB5" w:rsidRPr="00B20DB5">
        <w:rPr>
          <w:sz w:val="24"/>
          <w:szCs w:val="24"/>
          <w:vertAlign w:val="superscript"/>
        </w:rPr>
        <w:t>th</w:t>
      </w:r>
      <w:r w:rsidR="00B20DB5" w:rsidRPr="00B20DB5">
        <w:rPr>
          <w:sz w:val="24"/>
          <w:szCs w:val="24"/>
        </w:rPr>
        <w:t xml:space="preserve"> September, 2021.</w:t>
      </w:r>
    </w:p>
    <w:p w:rsidR="00695381" w:rsidRPr="00F10304" w:rsidRDefault="00C21478" w:rsidP="00D331BE">
      <w:pPr>
        <w:rPr>
          <w:sz w:val="24"/>
          <w:szCs w:val="24"/>
        </w:rPr>
      </w:pPr>
      <w:r w:rsidRPr="00F10304">
        <w:rPr>
          <w:sz w:val="24"/>
          <w:szCs w:val="24"/>
        </w:rPr>
        <w:t>Alexandru</w:t>
      </w:r>
      <w:r w:rsidR="00D331BE" w:rsidRPr="00F10304">
        <w:rPr>
          <w:sz w:val="24"/>
          <w:szCs w:val="24"/>
        </w:rPr>
        <w:t xml:space="preserve"> A</w:t>
      </w:r>
      <w:r w:rsidRPr="00F10304">
        <w:rPr>
          <w:sz w:val="24"/>
          <w:szCs w:val="24"/>
        </w:rPr>
        <w:t>,  Alexandru</w:t>
      </w:r>
      <w:r w:rsidR="00D331BE" w:rsidRPr="00F10304">
        <w:rPr>
          <w:sz w:val="24"/>
          <w:szCs w:val="24"/>
        </w:rPr>
        <w:t xml:space="preserve"> C.A</w:t>
      </w:r>
      <w:r w:rsidRPr="00F10304">
        <w:rPr>
          <w:sz w:val="24"/>
          <w:szCs w:val="24"/>
        </w:rPr>
        <w:t>andTudora</w:t>
      </w:r>
      <w:r w:rsidR="00D331BE" w:rsidRPr="00F10304">
        <w:rPr>
          <w:sz w:val="24"/>
          <w:szCs w:val="24"/>
        </w:rPr>
        <w:t xml:space="preserve"> E</w:t>
      </w:r>
      <w:r w:rsidRPr="00F10304">
        <w:rPr>
          <w:sz w:val="24"/>
          <w:szCs w:val="24"/>
        </w:rPr>
        <w:t xml:space="preserve"> 2016, </w:t>
      </w:r>
      <w:r w:rsidRPr="00F10304">
        <w:rPr>
          <w:i/>
          <w:iCs/>
          <w:sz w:val="24"/>
          <w:szCs w:val="24"/>
        </w:rPr>
        <w:t>‘Using Big Data</w:t>
      </w:r>
      <w:r w:rsidR="00FA5976">
        <w:rPr>
          <w:i/>
          <w:iCs/>
          <w:sz w:val="24"/>
          <w:szCs w:val="24"/>
        </w:rPr>
        <w:t xml:space="preserve"> </w:t>
      </w:r>
      <w:r w:rsidRPr="00F10304">
        <w:rPr>
          <w:i/>
          <w:iCs/>
          <w:sz w:val="24"/>
          <w:szCs w:val="24"/>
        </w:rPr>
        <w:t>Technologies in Government Computer’</w:t>
      </w:r>
      <w:r w:rsidRPr="00F10304">
        <w:rPr>
          <w:sz w:val="24"/>
          <w:szCs w:val="24"/>
        </w:rPr>
        <w:t>&lt;</w:t>
      </w:r>
      <w:hyperlink r:id="rId23" w:history="1">
        <w:r w:rsidRPr="00F10304">
          <w:rPr>
            <w:rStyle w:val="Hyperlink"/>
            <w:sz w:val="24"/>
            <w:szCs w:val="24"/>
          </w:rPr>
          <w:t>https://www.researchgate.net/publication/310415976_Big_data_Concepts_Technologies_and_Applications_in_the_Public_Sector</w:t>
        </w:r>
      </w:hyperlink>
      <w:r w:rsidRPr="00F10304">
        <w:rPr>
          <w:sz w:val="24"/>
          <w:szCs w:val="24"/>
        </w:rPr>
        <w:t>&gt;</w:t>
      </w:r>
      <w:r w:rsidR="007C3AF7" w:rsidRPr="00F10304">
        <w:rPr>
          <w:sz w:val="24"/>
          <w:szCs w:val="24"/>
        </w:rPr>
        <w:t>accessed on 26</w:t>
      </w:r>
      <w:r w:rsidR="007C3AF7" w:rsidRPr="00F10304">
        <w:rPr>
          <w:sz w:val="24"/>
          <w:szCs w:val="24"/>
          <w:vertAlign w:val="superscript"/>
        </w:rPr>
        <w:t>th</w:t>
      </w:r>
      <w:r w:rsidR="007C3AF7" w:rsidRPr="00F10304">
        <w:rPr>
          <w:sz w:val="24"/>
          <w:szCs w:val="24"/>
        </w:rPr>
        <w:t xml:space="preserve"> September 2021.</w:t>
      </w:r>
    </w:p>
    <w:p w:rsidR="005443EB" w:rsidRPr="005442C1" w:rsidRDefault="005443EB" w:rsidP="00C96AFF">
      <w:pPr>
        <w:tabs>
          <w:tab w:val="left" w:pos="1635"/>
        </w:tabs>
        <w:rPr>
          <w:sz w:val="24"/>
          <w:szCs w:val="24"/>
        </w:rPr>
      </w:pPr>
      <w:r w:rsidRPr="005442C1">
        <w:rPr>
          <w:sz w:val="24"/>
          <w:szCs w:val="24"/>
        </w:rPr>
        <w:t>Subhankar D and Sourav M2014, ‘</w:t>
      </w:r>
      <w:r w:rsidRPr="005442C1">
        <w:rPr>
          <w:i/>
          <w:iCs/>
          <w:sz w:val="24"/>
          <w:szCs w:val="24"/>
        </w:rPr>
        <w:t>Challenges and Best Practices for</w:t>
      </w:r>
      <w:r w:rsidR="00FA5976">
        <w:rPr>
          <w:i/>
          <w:iCs/>
          <w:sz w:val="24"/>
          <w:szCs w:val="24"/>
        </w:rPr>
        <w:t xml:space="preserve"> </w:t>
      </w:r>
      <w:r w:rsidRPr="005442C1">
        <w:rPr>
          <w:i/>
          <w:iCs/>
          <w:sz w:val="24"/>
          <w:szCs w:val="24"/>
        </w:rPr>
        <w:t>Enterprise Adoption of Big Data Technologies’</w:t>
      </w:r>
      <w:r w:rsidR="003C2B32" w:rsidRPr="005442C1">
        <w:rPr>
          <w:sz w:val="24"/>
          <w:szCs w:val="24"/>
        </w:rPr>
        <w:t xml:space="preserve"> Information Technology Management, San Jose State University and IBM Software Group, </w:t>
      </w:r>
      <w:r w:rsidRPr="005442C1">
        <w:rPr>
          <w:sz w:val="24"/>
          <w:szCs w:val="24"/>
        </w:rPr>
        <w:t>&lt;</w:t>
      </w:r>
      <w:hyperlink r:id="rId24" w:history="1">
        <w:r w:rsidRPr="005442C1">
          <w:rPr>
            <w:rStyle w:val="Hyperlink"/>
            <w:sz w:val="24"/>
            <w:szCs w:val="24"/>
          </w:rPr>
          <w:t>http://jitm.ubalt.edu/XXV-4/article4.pdf</w:t>
        </w:r>
      </w:hyperlink>
      <w:r w:rsidRPr="005442C1">
        <w:rPr>
          <w:sz w:val="24"/>
          <w:szCs w:val="24"/>
        </w:rPr>
        <w:t>&gt;</w:t>
      </w:r>
      <w:r w:rsidR="005442C1" w:rsidRPr="005442C1">
        <w:rPr>
          <w:sz w:val="24"/>
          <w:szCs w:val="24"/>
        </w:rPr>
        <w:t>accessed on 1</w:t>
      </w:r>
      <w:r w:rsidR="005442C1" w:rsidRPr="005442C1">
        <w:rPr>
          <w:sz w:val="24"/>
          <w:szCs w:val="24"/>
          <w:vertAlign w:val="superscript"/>
        </w:rPr>
        <w:t>st</w:t>
      </w:r>
      <w:r w:rsidR="005442C1" w:rsidRPr="005442C1">
        <w:rPr>
          <w:sz w:val="24"/>
          <w:szCs w:val="24"/>
        </w:rPr>
        <w:t xml:space="preserve"> October, 2021.</w:t>
      </w:r>
    </w:p>
    <w:p w:rsidR="00964F26" w:rsidRPr="001B2144" w:rsidRDefault="0088157A" w:rsidP="00C96AFF">
      <w:pPr>
        <w:tabs>
          <w:tab w:val="left" w:pos="1635"/>
        </w:tabs>
        <w:rPr>
          <w:sz w:val="24"/>
          <w:szCs w:val="24"/>
        </w:rPr>
      </w:pPr>
      <w:r w:rsidRPr="001B2144">
        <w:rPr>
          <w:sz w:val="24"/>
          <w:szCs w:val="24"/>
        </w:rPr>
        <w:t>SmartDataCollective (n.d) &lt;</w:t>
      </w:r>
      <w:hyperlink r:id="rId25" w:history="1">
        <w:r w:rsidRPr="001B2144">
          <w:rPr>
            <w:rStyle w:val="Hyperlink"/>
            <w:sz w:val="24"/>
            <w:szCs w:val="24"/>
          </w:rPr>
          <w:t>https://www.smartdatacollective.com/7-helpful-tips-managing-big-data/</w:t>
        </w:r>
      </w:hyperlink>
      <w:r w:rsidRPr="001B2144">
        <w:rPr>
          <w:sz w:val="24"/>
          <w:szCs w:val="24"/>
        </w:rPr>
        <w:t>&gt;</w:t>
      </w:r>
      <w:r w:rsidR="0042172B" w:rsidRPr="001B2144">
        <w:rPr>
          <w:sz w:val="24"/>
          <w:szCs w:val="24"/>
        </w:rPr>
        <w:t xml:space="preserve"> accessed on 3</w:t>
      </w:r>
      <w:r w:rsidR="0042172B" w:rsidRPr="001B2144">
        <w:rPr>
          <w:sz w:val="24"/>
          <w:szCs w:val="24"/>
          <w:vertAlign w:val="superscript"/>
        </w:rPr>
        <w:t>rd</w:t>
      </w:r>
      <w:r w:rsidR="0042172B" w:rsidRPr="001B2144">
        <w:rPr>
          <w:sz w:val="24"/>
          <w:szCs w:val="24"/>
        </w:rPr>
        <w:t xml:space="preserve"> October, 202</w:t>
      </w:r>
      <w:r w:rsidR="00964F26" w:rsidRPr="001B2144">
        <w:rPr>
          <w:sz w:val="24"/>
          <w:szCs w:val="24"/>
        </w:rPr>
        <w:t>1</w:t>
      </w:r>
    </w:p>
    <w:p w:rsidR="009D1451" w:rsidRPr="00152265" w:rsidRDefault="00964F26" w:rsidP="00C96AFF">
      <w:pPr>
        <w:tabs>
          <w:tab w:val="left" w:pos="1635"/>
        </w:tabs>
        <w:rPr>
          <w:sz w:val="24"/>
          <w:szCs w:val="24"/>
        </w:rPr>
      </w:pPr>
      <w:r w:rsidRPr="00152265">
        <w:rPr>
          <w:sz w:val="24"/>
          <w:szCs w:val="24"/>
        </w:rPr>
        <w:t>David T</w:t>
      </w:r>
      <w:r w:rsidR="009D1451" w:rsidRPr="00152265">
        <w:rPr>
          <w:sz w:val="24"/>
          <w:szCs w:val="24"/>
        </w:rPr>
        <w:t xml:space="preserve"> 2021</w:t>
      </w:r>
      <w:r w:rsidR="00707817" w:rsidRPr="00152265">
        <w:rPr>
          <w:sz w:val="24"/>
          <w:szCs w:val="24"/>
        </w:rPr>
        <w:t xml:space="preserve">, </w:t>
      </w:r>
      <w:r w:rsidR="00152265" w:rsidRPr="00152265">
        <w:rPr>
          <w:sz w:val="24"/>
          <w:szCs w:val="24"/>
        </w:rPr>
        <w:t>‘</w:t>
      </w:r>
      <w:r w:rsidR="00707817" w:rsidRPr="00152265">
        <w:rPr>
          <w:i/>
          <w:iCs/>
          <w:sz w:val="24"/>
          <w:szCs w:val="24"/>
        </w:rPr>
        <w:t>Top 15 big data tools and software</w:t>
      </w:r>
      <w:r w:rsidR="00152265" w:rsidRPr="00152265">
        <w:rPr>
          <w:i/>
          <w:iCs/>
          <w:sz w:val="24"/>
          <w:szCs w:val="24"/>
        </w:rPr>
        <w:t>’</w:t>
      </w:r>
      <w:r w:rsidR="009D1451" w:rsidRPr="00152265">
        <w:rPr>
          <w:sz w:val="24"/>
          <w:szCs w:val="24"/>
        </w:rPr>
        <w:t>&lt;</w:t>
      </w:r>
      <w:hyperlink r:id="rId26" w:history="1">
        <w:r w:rsidR="009D1451" w:rsidRPr="00152265">
          <w:rPr>
            <w:rStyle w:val="Hyperlink"/>
            <w:sz w:val="24"/>
            <w:szCs w:val="24"/>
          </w:rPr>
          <w:t>https://www.guru99.com/big-data-tools.html</w:t>
        </w:r>
      </w:hyperlink>
      <w:r w:rsidR="009D1451" w:rsidRPr="00152265">
        <w:rPr>
          <w:sz w:val="24"/>
          <w:szCs w:val="24"/>
        </w:rPr>
        <w:t>&gt;</w:t>
      </w:r>
      <w:r w:rsidRPr="00152265">
        <w:rPr>
          <w:sz w:val="24"/>
          <w:szCs w:val="24"/>
        </w:rPr>
        <w:t xml:space="preserve"> accessed on 3</w:t>
      </w:r>
      <w:r w:rsidRPr="00152265">
        <w:rPr>
          <w:sz w:val="24"/>
          <w:szCs w:val="24"/>
          <w:vertAlign w:val="superscript"/>
        </w:rPr>
        <w:t>rd</w:t>
      </w:r>
      <w:r w:rsidRPr="00152265">
        <w:rPr>
          <w:sz w:val="24"/>
          <w:szCs w:val="24"/>
        </w:rPr>
        <w:t xml:space="preserve"> October, 2021.</w:t>
      </w:r>
    </w:p>
    <w:sectPr w:rsidR="009D1451" w:rsidRPr="00152265" w:rsidSect="00DB0C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D02" w:rsidRDefault="001D1D02" w:rsidP="00616A73">
      <w:pPr>
        <w:spacing w:after="0" w:line="240" w:lineRule="auto"/>
      </w:pPr>
      <w:r>
        <w:separator/>
      </w:r>
    </w:p>
  </w:endnote>
  <w:endnote w:type="continuationSeparator" w:id="1">
    <w:p w:rsidR="001D1D02" w:rsidRDefault="001D1D02" w:rsidP="00616A73">
      <w:pPr>
        <w:spacing w:after="0" w:line="240" w:lineRule="auto"/>
      </w:pPr>
      <w:r>
        <w:continuationSeparator/>
      </w:r>
    </w:p>
  </w:endnote>
  <w:endnote w:type="continuationNotice" w:id="2">
    <w:p w:rsidR="001D1D02" w:rsidRDefault="001D1D02">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D02" w:rsidRDefault="001D1D02" w:rsidP="00616A73">
      <w:pPr>
        <w:spacing w:after="0" w:line="240" w:lineRule="auto"/>
      </w:pPr>
      <w:r>
        <w:separator/>
      </w:r>
    </w:p>
  </w:footnote>
  <w:footnote w:type="continuationSeparator" w:id="1">
    <w:p w:rsidR="001D1D02" w:rsidRDefault="001D1D02" w:rsidP="00616A73">
      <w:pPr>
        <w:spacing w:after="0" w:line="240" w:lineRule="auto"/>
      </w:pPr>
      <w:r>
        <w:continuationSeparator/>
      </w:r>
    </w:p>
  </w:footnote>
  <w:footnote w:type="continuationNotice" w:id="2">
    <w:p w:rsidR="001D1D02" w:rsidRDefault="001D1D02">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4B90"/>
    <w:multiLevelType w:val="hybridMultilevel"/>
    <w:tmpl w:val="0D049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53D6C"/>
    <w:multiLevelType w:val="hybridMultilevel"/>
    <w:tmpl w:val="03BA3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91ED9"/>
    <w:multiLevelType w:val="hybridMultilevel"/>
    <w:tmpl w:val="E7D0C312"/>
    <w:lvl w:ilvl="0" w:tplc="679AE3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B7524"/>
    <w:multiLevelType w:val="hybridMultilevel"/>
    <w:tmpl w:val="2D78D83A"/>
    <w:lvl w:ilvl="0" w:tplc="A27047CE">
      <w:start w:val="1"/>
      <w:numFmt w:val="decimal"/>
      <w:lvlText w:val="%1)"/>
      <w:lvlJc w:val="left"/>
      <w:pPr>
        <w:ind w:left="900" w:hanging="360"/>
      </w:pPr>
      <w:rPr>
        <w:rFonts w:hint="default"/>
        <w:b/>
        <w:color w:val="4F81BD" w:themeColor="accent1"/>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4">
    <w:nsid w:val="13902D32"/>
    <w:multiLevelType w:val="hybridMultilevel"/>
    <w:tmpl w:val="D2BAA5E4"/>
    <w:lvl w:ilvl="0" w:tplc="E452B9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9562F7"/>
    <w:multiLevelType w:val="hybridMultilevel"/>
    <w:tmpl w:val="2826C2BE"/>
    <w:lvl w:ilvl="0" w:tplc="DFC07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924A22"/>
    <w:multiLevelType w:val="hybridMultilevel"/>
    <w:tmpl w:val="C3587C4C"/>
    <w:lvl w:ilvl="0" w:tplc="180834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7691A"/>
    <w:multiLevelType w:val="hybridMultilevel"/>
    <w:tmpl w:val="EF009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9359D"/>
    <w:multiLevelType w:val="hybridMultilevel"/>
    <w:tmpl w:val="D7B00018"/>
    <w:lvl w:ilvl="0" w:tplc="FE5E0140">
      <w:start w:val="1"/>
      <w:numFmt w:val="decimal"/>
      <w:lvlText w:val="%1)"/>
      <w:lvlJc w:val="left"/>
      <w:pPr>
        <w:ind w:left="720" w:hanging="360"/>
      </w:pPr>
      <w:rPr>
        <w:rFonts w:hint="default"/>
        <w:color w:val="4F81BD"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B436E"/>
    <w:multiLevelType w:val="hybridMultilevel"/>
    <w:tmpl w:val="EA681A5C"/>
    <w:lvl w:ilvl="0" w:tplc="51FE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B06C3"/>
    <w:multiLevelType w:val="hybridMultilevel"/>
    <w:tmpl w:val="B808A924"/>
    <w:lvl w:ilvl="0" w:tplc="F3CC86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8B0D8C"/>
    <w:multiLevelType w:val="hybridMultilevel"/>
    <w:tmpl w:val="C83EA298"/>
    <w:lvl w:ilvl="0" w:tplc="E2F2E05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63B57431"/>
    <w:multiLevelType w:val="hybridMultilevel"/>
    <w:tmpl w:val="78FE06A6"/>
    <w:lvl w:ilvl="0" w:tplc="8E76AFF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CC4683"/>
    <w:multiLevelType w:val="hybridMultilevel"/>
    <w:tmpl w:val="8B7CA0A0"/>
    <w:lvl w:ilvl="0" w:tplc="6E5AE8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6337CA7"/>
    <w:multiLevelType w:val="hybridMultilevel"/>
    <w:tmpl w:val="7AD6C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9058B9"/>
    <w:multiLevelType w:val="hybridMultilevel"/>
    <w:tmpl w:val="FA7E4CAC"/>
    <w:lvl w:ilvl="0" w:tplc="B32AD6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9EA52EF"/>
    <w:multiLevelType w:val="hybridMultilevel"/>
    <w:tmpl w:val="657C9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F0280C"/>
    <w:multiLevelType w:val="hybridMultilevel"/>
    <w:tmpl w:val="8BB4EE5A"/>
    <w:lvl w:ilvl="0" w:tplc="6352AC96">
      <w:start w:val="1"/>
      <w:numFmt w:val="decimal"/>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18">
    <w:nsid w:val="7E316CF2"/>
    <w:multiLevelType w:val="hybridMultilevel"/>
    <w:tmpl w:val="68AAC23A"/>
    <w:lvl w:ilvl="0" w:tplc="46381E7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7"/>
  </w:num>
  <w:num w:numId="5">
    <w:abstractNumId w:val="9"/>
  </w:num>
  <w:num w:numId="6">
    <w:abstractNumId w:val="0"/>
  </w:num>
  <w:num w:numId="7">
    <w:abstractNumId w:val="11"/>
  </w:num>
  <w:num w:numId="8">
    <w:abstractNumId w:val="6"/>
  </w:num>
  <w:num w:numId="9">
    <w:abstractNumId w:val="2"/>
  </w:num>
  <w:num w:numId="10">
    <w:abstractNumId w:val="18"/>
  </w:num>
  <w:num w:numId="11">
    <w:abstractNumId w:val="16"/>
  </w:num>
  <w:num w:numId="12">
    <w:abstractNumId w:val="15"/>
  </w:num>
  <w:num w:numId="13">
    <w:abstractNumId w:val="13"/>
  </w:num>
  <w:num w:numId="14">
    <w:abstractNumId w:val="8"/>
  </w:num>
  <w:num w:numId="15">
    <w:abstractNumId w:val="10"/>
  </w:num>
  <w:num w:numId="16">
    <w:abstractNumId w:val="1"/>
  </w:num>
  <w:num w:numId="17">
    <w:abstractNumId w:val="14"/>
  </w:num>
  <w:num w:numId="18">
    <w:abstractNumId w:val="3"/>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ayo Ifediora">
    <w15:presenceInfo w15:providerId="Windows Live" w15:userId="0267bcf9fc2fe92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00D21A1F"/>
    <w:rsid w:val="000001F3"/>
    <w:rsid w:val="00000B01"/>
    <w:rsid w:val="00000C06"/>
    <w:rsid w:val="00017024"/>
    <w:rsid w:val="00020A53"/>
    <w:rsid w:val="0002789D"/>
    <w:rsid w:val="000314C1"/>
    <w:rsid w:val="00031CDE"/>
    <w:rsid w:val="00031F6E"/>
    <w:rsid w:val="00032588"/>
    <w:rsid w:val="000333E7"/>
    <w:rsid w:val="00042B0D"/>
    <w:rsid w:val="0004459F"/>
    <w:rsid w:val="0004714F"/>
    <w:rsid w:val="00051A79"/>
    <w:rsid w:val="00061CB2"/>
    <w:rsid w:val="0006347A"/>
    <w:rsid w:val="000640F2"/>
    <w:rsid w:val="00066443"/>
    <w:rsid w:val="00071929"/>
    <w:rsid w:val="00071D5E"/>
    <w:rsid w:val="00072890"/>
    <w:rsid w:val="00073394"/>
    <w:rsid w:val="00074293"/>
    <w:rsid w:val="0008066D"/>
    <w:rsid w:val="000923AF"/>
    <w:rsid w:val="000943C8"/>
    <w:rsid w:val="00095D04"/>
    <w:rsid w:val="00096C36"/>
    <w:rsid w:val="00097A01"/>
    <w:rsid w:val="000A1C41"/>
    <w:rsid w:val="000B58B1"/>
    <w:rsid w:val="000B5BDA"/>
    <w:rsid w:val="000C2834"/>
    <w:rsid w:val="000C286A"/>
    <w:rsid w:val="000C40FD"/>
    <w:rsid w:val="000C5AA6"/>
    <w:rsid w:val="000D0543"/>
    <w:rsid w:val="000D31B0"/>
    <w:rsid w:val="000D36FE"/>
    <w:rsid w:val="000D5737"/>
    <w:rsid w:val="000E60A2"/>
    <w:rsid w:val="000F5AA1"/>
    <w:rsid w:val="001001AC"/>
    <w:rsid w:val="0010128D"/>
    <w:rsid w:val="001013A2"/>
    <w:rsid w:val="00101D51"/>
    <w:rsid w:val="00122C82"/>
    <w:rsid w:val="00126142"/>
    <w:rsid w:val="00131CDB"/>
    <w:rsid w:val="001371B2"/>
    <w:rsid w:val="00137743"/>
    <w:rsid w:val="00144F06"/>
    <w:rsid w:val="00145C07"/>
    <w:rsid w:val="00145C15"/>
    <w:rsid w:val="00152265"/>
    <w:rsid w:val="00153417"/>
    <w:rsid w:val="001536F5"/>
    <w:rsid w:val="00155CFD"/>
    <w:rsid w:val="00163733"/>
    <w:rsid w:val="00173705"/>
    <w:rsid w:val="00181406"/>
    <w:rsid w:val="00183ED9"/>
    <w:rsid w:val="001851EE"/>
    <w:rsid w:val="00190D6D"/>
    <w:rsid w:val="00191E87"/>
    <w:rsid w:val="001A0770"/>
    <w:rsid w:val="001A102E"/>
    <w:rsid w:val="001A2303"/>
    <w:rsid w:val="001A2701"/>
    <w:rsid w:val="001B2144"/>
    <w:rsid w:val="001C09B7"/>
    <w:rsid w:val="001C2E41"/>
    <w:rsid w:val="001C544C"/>
    <w:rsid w:val="001C68DD"/>
    <w:rsid w:val="001D165C"/>
    <w:rsid w:val="001D1D02"/>
    <w:rsid w:val="001D5A93"/>
    <w:rsid w:val="001E576E"/>
    <w:rsid w:val="001E60A6"/>
    <w:rsid w:val="001F71FD"/>
    <w:rsid w:val="002035D5"/>
    <w:rsid w:val="00204EB5"/>
    <w:rsid w:val="00205390"/>
    <w:rsid w:val="002068FC"/>
    <w:rsid w:val="002074F8"/>
    <w:rsid w:val="00220B63"/>
    <w:rsid w:val="002258D0"/>
    <w:rsid w:val="00232086"/>
    <w:rsid w:val="00232728"/>
    <w:rsid w:val="0023448B"/>
    <w:rsid w:val="002703D9"/>
    <w:rsid w:val="00270C44"/>
    <w:rsid w:val="0027197B"/>
    <w:rsid w:val="00272129"/>
    <w:rsid w:val="002822DF"/>
    <w:rsid w:val="00286224"/>
    <w:rsid w:val="00287AF4"/>
    <w:rsid w:val="00290846"/>
    <w:rsid w:val="00290D9F"/>
    <w:rsid w:val="00296351"/>
    <w:rsid w:val="002A1579"/>
    <w:rsid w:val="002B7701"/>
    <w:rsid w:val="002C76FC"/>
    <w:rsid w:val="002D3D82"/>
    <w:rsid w:val="002D5173"/>
    <w:rsid w:val="002F0F20"/>
    <w:rsid w:val="002F5A18"/>
    <w:rsid w:val="0030671E"/>
    <w:rsid w:val="003100C6"/>
    <w:rsid w:val="00316FC9"/>
    <w:rsid w:val="0032125A"/>
    <w:rsid w:val="003335C4"/>
    <w:rsid w:val="003370C3"/>
    <w:rsid w:val="00342E29"/>
    <w:rsid w:val="00352F38"/>
    <w:rsid w:val="00355430"/>
    <w:rsid w:val="00361DFC"/>
    <w:rsid w:val="003678F3"/>
    <w:rsid w:val="003733CE"/>
    <w:rsid w:val="003762DC"/>
    <w:rsid w:val="00383C72"/>
    <w:rsid w:val="00390A8E"/>
    <w:rsid w:val="00395110"/>
    <w:rsid w:val="00397F0F"/>
    <w:rsid w:val="003A1195"/>
    <w:rsid w:val="003A38E4"/>
    <w:rsid w:val="003A4105"/>
    <w:rsid w:val="003A55DD"/>
    <w:rsid w:val="003A6610"/>
    <w:rsid w:val="003A66D0"/>
    <w:rsid w:val="003B027F"/>
    <w:rsid w:val="003B1DA9"/>
    <w:rsid w:val="003B27F8"/>
    <w:rsid w:val="003C2B32"/>
    <w:rsid w:val="003C3D4B"/>
    <w:rsid w:val="003D0EA6"/>
    <w:rsid w:val="004011C3"/>
    <w:rsid w:val="004028E3"/>
    <w:rsid w:val="00413123"/>
    <w:rsid w:val="0041506E"/>
    <w:rsid w:val="0042172B"/>
    <w:rsid w:val="00424FC4"/>
    <w:rsid w:val="00425F74"/>
    <w:rsid w:val="00430952"/>
    <w:rsid w:val="00440DBF"/>
    <w:rsid w:val="00441A3B"/>
    <w:rsid w:val="00443BA2"/>
    <w:rsid w:val="00445F49"/>
    <w:rsid w:val="004506D7"/>
    <w:rsid w:val="00451466"/>
    <w:rsid w:val="00453697"/>
    <w:rsid w:val="00455A09"/>
    <w:rsid w:val="00455E20"/>
    <w:rsid w:val="00456CDF"/>
    <w:rsid w:val="00471361"/>
    <w:rsid w:val="00473F25"/>
    <w:rsid w:val="004865C6"/>
    <w:rsid w:val="00494E35"/>
    <w:rsid w:val="00497EBA"/>
    <w:rsid w:val="004A1894"/>
    <w:rsid w:val="004A4BA9"/>
    <w:rsid w:val="004A70FF"/>
    <w:rsid w:val="004C3B4C"/>
    <w:rsid w:val="004D72AA"/>
    <w:rsid w:val="004E216D"/>
    <w:rsid w:val="004E26EF"/>
    <w:rsid w:val="004E3252"/>
    <w:rsid w:val="004E5EEA"/>
    <w:rsid w:val="004F740C"/>
    <w:rsid w:val="005065F1"/>
    <w:rsid w:val="00506DD7"/>
    <w:rsid w:val="00512C5E"/>
    <w:rsid w:val="00517297"/>
    <w:rsid w:val="005259A2"/>
    <w:rsid w:val="0052733B"/>
    <w:rsid w:val="00534CB5"/>
    <w:rsid w:val="005357A4"/>
    <w:rsid w:val="00543CD2"/>
    <w:rsid w:val="005442C1"/>
    <w:rsid w:val="005443EB"/>
    <w:rsid w:val="0055637F"/>
    <w:rsid w:val="005577AB"/>
    <w:rsid w:val="0056157D"/>
    <w:rsid w:val="00562C3F"/>
    <w:rsid w:val="00564614"/>
    <w:rsid w:val="00565ABA"/>
    <w:rsid w:val="00574A53"/>
    <w:rsid w:val="00580496"/>
    <w:rsid w:val="005822D3"/>
    <w:rsid w:val="00583A25"/>
    <w:rsid w:val="00587CE4"/>
    <w:rsid w:val="00593947"/>
    <w:rsid w:val="005A2AAA"/>
    <w:rsid w:val="005A5587"/>
    <w:rsid w:val="005A5B8F"/>
    <w:rsid w:val="005B50D0"/>
    <w:rsid w:val="005B6581"/>
    <w:rsid w:val="005C5FA9"/>
    <w:rsid w:val="005C7255"/>
    <w:rsid w:val="005D126E"/>
    <w:rsid w:val="005D6A0F"/>
    <w:rsid w:val="005E373E"/>
    <w:rsid w:val="005E5D35"/>
    <w:rsid w:val="005F09E9"/>
    <w:rsid w:val="005F1BD9"/>
    <w:rsid w:val="0060169A"/>
    <w:rsid w:val="00603A2C"/>
    <w:rsid w:val="00605A67"/>
    <w:rsid w:val="00610482"/>
    <w:rsid w:val="00610F0C"/>
    <w:rsid w:val="00611E6A"/>
    <w:rsid w:val="006166E0"/>
    <w:rsid w:val="00616A73"/>
    <w:rsid w:val="00624DEC"/>
    <w:rsid w:val="0063307E"/>
    <w:rsid w:val="006368CD"/>
    <w:rsid w:val="006517AD"/>
    <w:rsid w:val="00662B6E"/>
    <w:rsid w:val="006642B6"/>
    <w:rsid w:val="006647D6"/>
    <w:rsid w:val="0068099C"/>
    <w:rsid w:val="00682BDE"/>
    <w:rsid w:val="00684BF7"/>
    <w:rsid w:val="00695381"/>
    <w:rsid w:val="006A0F0F"/>
    <w:rsid w:val="006A4FF5"/>
    <w:rsid w:val="006A7491"/>
    <w:rsid w:val="006B0628"/>
    <w:rsid w:val="006B7B52"/>
    <w:rsid w:val="006C4400"/>
    <w:rsid w:val="006C6F3E"/>
    <w:rsid w:val="006C77C3"/>
    <w:rsid w:val="006D128E"/>
    <w:rsid w:val="006E199A"/>
    <w:rsid w:val="006E312F"/>
    <w:rsid w:val="006F37D1"/>
    <w:rsid w:val="00707373"/>
    <w:rsid w:val="00707817"/>
    <w:rsid w:val="007079D9"/>
    <w:rsid w:val="0071097C"/>
    <w:rsid w:val="00715964"/>
    <w:rsid w:val="00715DF4"/>
    <w:rsid w:val="007173ED"/>
    <w:rsid w:val="0072080D"/>
    <w:rsid w:val="00726AC9"/>
    <w:rsid w:val="007308BC"/>
    <w:rsid w:val="00732DE2"/>
    <w:rsid w:val="0073360A"/>
    <w:rsid w:val="00740CA1"/>
    <w:rsid w:val="00744518"/>
    <w:rsid w:val="007504B4"/>
    <w:rsid w:val="00751C3C"/>
    <w:rsid w:val="007561AE"/>
    <w:rsid w:val="00766B36"/>
    <w:rsid w:val="007701D3"/>
    <w:rsid w:val="007708D8"/>
    <w:rsid w:val="00781116"/>
    <w:rsid w:val="007861F8"/>
    <w:rsid w:val="00787659"/>
    <w:rsid w:val="007A5E58"/>
    <w:rsid w:val="007B2291"/>
    <w:rsid w:val="007B45CE"/>
    <w:rsid w:val="007C0277"/>
    <w:rsid w:val="007C326B"/>
    <w:rsid w:val="007C3565"/>
    <w:rsid w:val="007C3AF7"/>
    <w:rsid w:val="007C3F30"/>
    <w:rsid w:val="007C791F"/>
    <w:rsid w:val="007C7EAE"/>
    <w:rsid w:val="007D1EE5"/>
    <w:rsid w:val="007D6BA1"/>
    <w:rsid w:val="007E00E6"/>
    <w:rsid w:val="007E73A0"/>
    <w:rsid w:val="007F0D4A"/>
    <w:rsid w:val="007F1254"/>
    <w:rsid w:val="007F39D1"/>
    <w:rsid w:val="00801FF5"/>
    <w:rsid w:val="0081513C"/>
    <w:rsid w:val="00816978"/>
    <w:rsid w:val="00822D2B"/>
    <w:rsid w:val="008338F0"/>
    <w:rsid w:val="00841C41"/>
    <w:rsid w:val="00843C32"/>
    <w:rsid w:val="0084524E"/>
    <w:rsid w:val="0084583E"/>
    <w:rsid w:val="0085092C"/>
    <w:rsid w:val="0085679D"/>
    <w:rsid w:val="00862F4A"/>
    <w:rsid w:val="00863E78"/>
    <w:rsid w:val="008657BD"/>
    <w:rsid w:val="00866AF2"/>
    <w:rsid w:val="00866E6E"/>
    <w:rsid w:val="00872435"/>
    <w:rsid w:val="00873E88"/>
    <w:rsid w:val="008753AF"/>
    <w:rsid w:val="00875FE8"/>
    <w:rsid w:val="00880DB0"/>
    <w:rsid w:val="0088157A"/>
    <w:rsid w:val="00883900"/>
    <w:rsid w:val="00892255"/>
    <w:rsid w:val="008949A6"/>
    <w:rsid w:val="00896F98"/>
    <w:rsid w:val="008A62AD"/>
    <w:rsid w:val="008A72B7"/>
    <w:rsid w:val="008B36FA"/>
    <w:rsid w:val="008C0298"/>
    <w:rsid w:val="008C0457"/>
    <w:rsid w:val="008C1D08"/>
    <w:rsid w:val="008C38A2"/>
    <w:rsid w:val="008E0BDB"/>
    <w:rsid w:val="00914FF2"/>
    <w:rsid w:val="009169F0"/>
    <w:rsid w:val="00920062"/>
    <w:rsid w:val="009220AF"/>
    <w:rsid w:val="00924594"/>
    <w:rsid w:val="009379D9"/>
    <w:rsid w:val="0094000C"/>
    <w:rsid w:val="009407B9"/>
    <w:rsid w:val="009428B8"/>
    <w:rsid w:val="00952126"/>
    <w:rsid w:val="00955DE3"/>
    <w:rsid w:val="00960C27"/>
    <w:rsid w:val="00964F26"/>
    <w:rsid w:val="00970B85"/>
    <w:rsid w:val="00971CEB"/>
    <w:rsid w:val="00972C82"/>
    <w:rsid w:val="00973273"/>
    <w:rsid w:val="00973FF9"/>
    <w:rsid w:val="00976E4B"/>
    <w:rsid w:val="00977724"/>
    <w:rsid w:val="0098595C"/>
    <w:rsid w:val="00990A46"/>
    <w:rsid w:val="009914DE"/>
    <w:rsid w:val="009A00AD"/>
    <w:rsid w:val="009A52F3"/>
    <w:rsid w:val="009B00EA"/>
    <w:rsid w:val="009B69D3"/>
    <w:rsid w:val="009C0E49"/>
    <w:rsid w:val="009C0F8F"/>
    <w:rsid w:val="009C5503"/>
    <w:rsid w:val="009D1451"/>
    <w:rsid w:val="009D441B"/>
    <w:rsid w:val="009E3BEE"/>
    <w:rsid w:val="009E5C18"/>
    <w:rsid w:val="00A0041E"/>
    <w:rsid w:val="00A022F9"/>
    <w:rsid w:val="00A03F60"/>
    <w:rsid w:val="00A07B53"/>
    <w:rsid w:val="00A07E08"/>
    <w:rsid w:val="00A10EC7"/>
    <w:rsid w:val="00A11E16"/>
    <w:rsid w:val="00A1340B"/>
    <w:rsid w:val="00A14726"/>
    <w:rsid w:val="00A224BC"/>
    <w:rsid w:val="00A2472C"/>
    <w:rsid w:val="00A35670"/>
    <w:rsid w:val="00A4766B"/>
    <w:rsid w:val="00A523B2"/>
    <w:rsid w:val="00A53933"/>
    <w:rsid w:val="00A57250"/>
    <w:rsid w:val="00A623D7"/>
    <w:rsid w:val="00A7379B"/>
    <w:rsid w:val="00A737F9"/>
    <w:rsid w:val="00A75D9E"/>
    <w:rsid w:val="00A76DBE"/>
    <w:rsid w:val="00A77A8C"/>
    <w:rsid w:val="00AA28AE"/>
    <w:rsid w:val="00AA6BAF"/>
    <w:rsid w:val="00AB0534"/>
    <w:rsid w:val="00AB2AB3"/>
    <w:rsid w:val="00AB471F"/>
    <w:rsid w:val="00AC0B76"/>
    <w:rsid w:val="00AC2E3C"/>
    <w:rsid w:val="00AC68C8"/>
    <w:rsid w:val="00AC6FED"/>
    <w:rsid w:val="00AD0FDB"/>
    <w:rsid w:val="00AD15D7"/>
    <w:rsid w:val="00AE27FC"/>
    <w:rsid w:val="00AE347D"/>
    <w:rsid w:val="00AE680A"/>
    <w:rsid w:val="00AF007F"/>
    <w:rsid w:val="00AF2021"/>
    <w:rsid w:val="00AF2A1D"/>
    <w:rsid w:val="00AF4078"/>
    <w:rsid w:val="00AF46E6"/>
    <w:rsid w:val="00B01D55"/>
    <w:rsid w:val="00B11A17"/>
    <w:rsid w:val="00B11FA4"/>
    <w:rsid w:val="00B12DD1"/>
    <w:rsid w:val="00B15365"/>
    <w:rsid w:val="00B206FC"/>
    <w:rsid w:val="00B20DB5"/>
    <w:rsid w:val="00B24B9F"/>
    <w:rsid w:val="00B33524"/>
    <w:rsid w:val="00B359C2"/>
    <w:rsid w:val="00B360EC"/>
    <w:rsid w:val="00B41FB2"/>
    <w:rsid w:val="00B45FEE"/>
    <w:rsid w:val="00B530E5"/>
    <w:rsid w:val="00B54628"/>
    <w:rsid w:val="00B63E17"/>
    <w:rsid w:val="00B735C7"/>
    <w:rsid w:val="00B80836"/>
    <w:rsid w:val="00B86777"/>
    <w:rsid w:val="00B93030"/>
    <w:rsid w:val="00BA2AFE"/>
    <w:rsid w:val="00BA3614"/>
    <w:rsid w:val="00BA7307"/>
    <w:rsid w:val="00BA7F03"/>
    <w:rsid w:val="00BB07BC"/>
    <w:rsid w:val="00BC3D0F"/>
    <w:rsid w:val="00BD647E"/>
    <w:rsid w:val="00BD66A2"/>
    <w:rsid w:val="00BD6C3D"/>
    <w:rsid w:val="00BD7AEB"/>
    <w:rsid w:val="00BE1598"/>
    <w:rsid w:val="00BE337A"/>
    <w:rsid w:val="00BE7A9B"/>
    <w:rsid w:val="00BF014B"/>
    <w:rsid w:val="00BF0C6E"/>
    <w:rsid w:val="00BF2755"/>
    <w:rsid w:val="00BF3C3F"/>
    <w:rsid w:val="00C003B5"/>
    <w:rsid w:val="00C03AD3"/>
    <w:rsid w:val="00C079DD"/>
    <w:rsid w:val="00C11BCC"/>
    <w:rsid w:val="00C1447E"/>
    <w:rsid w:val="00C20F9F"/>
    <w:rsid w:val="00C21478"/>
    <w:rsid w:val="00C25CCD"/>
    <w:rsid w:val="00C2750E"/>
    <w:rsid w:val="00C34253"/>
    <w:rsid w:val="00C34C82"/>
    <w:rsid w:val="00C36624"/>
    <w:rsid w:val="00C36A6C"/>
    <w:rsid w:val="00C41095"/>
    <w:rsid w:val="00C47983"/>
    <w:rsid w:val="00C502A3"/>
    <w:rsid w:val="00C50FA2"/>
    <w:rsid w:val="00C5182A"/>
    <w:rsid w:val="00C5662A"/>
    <w:rsid w:val="00C569E1"/>
    <w:rsid w:val="00C56F49"/>
    <w:rsid w:val="00C64F3B"/>
    <w:rsid w:val="00C70070"/>
    <w:rsid w:val="00C770C6"/>
    <w:rsid w:val="00C82017"/>
    <w:rsid w:val="00C82EB0"/>
    <w:rsid w:val="00C84066"/>
    <w:rsid w:val="00C87349"/>
    <w:rsid w:val="00C87A7B"/>
    <w:rsid w:val="00C87EED"/>
    <w:rsid w:val="00C902A0"/>
    <w:rsid w:val="00C96AFF"/>
    <w:rsid w:val="00CA0B3A"/>
    <w:rsid w:val="00CA60EF"/>
    <w:rsid w:val="00CB21FC"/>
    <w:rsid w:val="00CB2AD7"/>
    <w:rsid w:val="00CB5A0E"/>
    <w:rsid w:val="00CC33C7"/>
    <w:rsid w:val="00CC37ED"/>
    <w:rsid w:val="00CC4D47"/>
    <w:rsid w:val="00CD16BA"/>
    <w:rsid w:val="00CD31F2"/>
    <w:rsid w:val="00CD3A93"/>
    <w:rsid w:val="00CD4452"/>
    <w:rsid w:val="00CE537C"/>
    <w:rsid w:val="00CE63DD"/>
    <w:rsid w:val="00CE7732"/>
    <w:rsid w:val="00CF0FD5"/>
    <w:rsid w:val="00CF4979"/>
    <w:rsid w:val="00D01207"/>
    <w:rsid w:val="00D04445"/>
    <w:rsid w:val="00D1070C"/>
    <w:rsid w:val="00D121F0"/>
    <w:rsid w:val="00D13F13"/>
    <w:rsid w:val="00D21A1F"/>
    <w:rsid w:val="00D331BE"/>
    <w:rsid w:val="00D4091F"/>
    <w:rsid w:val="00D50F80"/>
    <w:rsid w:val="00D61B6D"/>
    <w:rsid w:val="00D6680F"/>
    <w:rsid w:val="00D674EB"/>
    <w:rsid w:val="00D67855"/>
    <w:rsid w:val="00D70FCA"/>
    <w:rsid w:val="00D7103C"/>
    <w:rsid w:val="00D73D83"/>
    <w:rsid w:val="00D8490B"/>
    <w:rsid w:val="00D84F1D"/>
    <w:rsid w:val="00DA1EA2"/>
    <w:rsid w:val="00DB0CEF"/>
    <w:rsid w:val="00DB4DAF"/>
    <w:rsid w:val="00DB5C3E"/>
    <w:rsid w:val="00DC254C"/>
    <w:rsid w:val="00DC771A"/>
    <w:rsid w:val="00DD3574"/>
    <w:rsid w:val="00DD762B"/>
    <w:rsid w:val="00DD796F"/>
    <w:rsid w:val="00DE03EC"/>
    <w:rsid w:val="00DF1356"/>
    <w:rsid w:val="00E00263"/>
    <w:rsid w:val="00E1015F"/>
    <w:rsid w:val="00E10583"/>
    <w:rsid w:val="00E12F54"/>
    <w:rsid w:val="00E138F3"/>
    <w:rsid w:val="00E22CE7"/>
    <w:rsid w:val="00E35290"/>
    <w:rsid w:val="00E40388"/>
    <w:rsid w:val="00E458AB"/>
    <w:rsid w:val="00E50E56"/>
    <w:rsid w:val="00E74CBF"/>
    <w:rsid w:val="00E755AB"/>
    <w:rsid w:val="00E83EC5"/>
    <w:rsid w:val="00E93E50"/>
    <w:rsid w:val="00E97DC6"/>
    <w:rsid w:val="00EA474A"/>
    <w:rsid w:val="00EA4AD7"/>
    <w:rsid w:val="00EB0A4D"/>
    <w:rsid w:val="00EB3D8B"/>
    <w:rsid w:val="00EB3FF4"/>
    <w:rsid w:val="00EB5710"/>
    <w:rsid w:val="00EC46CB"/>
    <w:rsid w:val="00ED0D14"/>
    <w:rsid w:val="00ED1527"/>
    <w:rsid w:val="00ED1A59"/>
    <w:rsid w:val="00ED25E5"/>
    <w:rsid w:val="00ED3069"/>
    <w:rsid w:val="00ED4CA9"/>
    <w:rsid w:val="00ED6B9E"/>
    <w:rsid w:val="00EE0849"/>
    <w:rsid w:val="00EE7FC0"/>
    <w:rsid w:val="00EF1053"/>
    <w:rsid w:val="00EF3A5A"/>
    <w:rsid w:val="00EF5B25"/>
    <w:rsid w:val="00EF7DD5"/>
    <w:rsid w:val="00F03DB6"/>
    <w:rsid w:val="00F10304"/>
    <w:rsid w:val="00F10888"/>
    <w:rsid w:val="00F11115"/>
    <w:rsid w:val="00F20D74"/>
    <w:rsid w:val="00F233C6"/>
    <w:rsid w:val="00F255A9"/>
    <w:rsid w:val="00F3530C"/>
    <w:rsid w:val="00F357C0"/>
    <w:rsid w:val="00F42356"/>
    <w:rsid w:val="00F4534C"/>
    <w:rsid w:val="00F52385"/>
    <w:rsid w:val="00F5629A"/>
    <w:rsid w:val="00F564D8"/>
    <w:rsid w:val="00F8376C"/>
    <w:rsid w:val="00FA2958"/>
    <w:rsid w:val="00FA3DBA"/>
    <w:rsid w:val="00FA5976"/>
    <w:rsid w:val="00FB1670"/>
    <w:rsid w:val="00FB1741"/>
    <w:rsid w:val="00FB24BC"/>
    <w:rsid w:val="00FC3B20"/>
    <w:rsid w:val="00FC6BB8"/>
    <w:rsid w:val="00FD1FFB"/>
    <w:rsid w:val="00FD2980"/>
    <w:rsid w:val="00FE1EAB"/>
    <w:rsid w:val="00FE4F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 id="V:Rule2" type="connector" idref="#AutoShape 4"/>
        <o:r id="V:Rule3"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CEF"/>
  </w:style>
  <w:style w:type="paragraph" w:styleId="Heading1">
    <w:name w:val="heading 1"/>
    <w:basedOn w:val="Normal"/>
    <w:next w:val="Normal"/>
    <w:link w:val="Heading1Char"/>
    <w:uiPriority w:val="9"/>
    <w:qFormat/>
    <w:rsid w:val="00B2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06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4F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16A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6A73"/>
  </w:style>
  <w:style w:type="paragraph" w:styleId="Footer">
    <w:name w:val="footer"/>
    <w:basedOn w:val="Normal"/>
    <w:link w:val="FooterChar"/>
    <w:uiPriority w:val="99"/>
    <w:semiHidden/>
    <w:unhideWhenUsed/>
    <w:rsid w:val="00616A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6A73"/>
  </w:style>
  <w:style w:type="character" w:customStyle="1" w:styleId="Heading2Char">
    <w:name w:val="Heading 2 Char"/>
    <w:basedOn w:val="DefaultParagraphFont"/>
    <w:link w:val="Heading2"/>
    <w:uiPriority w:val="9"/>
    <w:rsid w:val="00397F0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65C6"/>
    <w:rPr>
      <w:color w:val="0000FF" w:themeColor="hyperlink"/>
      <w:u w:val="single"/>
    </w:rPr>
  </w:style>
  <w:style w:type="paragraph" w:styleId="ListParagraph">
    <w:name w:val="List Paragraph"/>
    <w:basedOn w:val="Normal"/>
    <w:uiPriority w:val="34"/>
    <w:qFormat/>
    <w:rsid w:val="00D50F80"/>
    <w:pPr>
      <w:ind w:left="720"/>
      <w:contextualSpacing/>
    </w:pPr>
  </w:style>
  <w:style w:type="character" w:customStyle="1" w:styleId="Heading3Char">
    <w:name w:val="Heading 3 Char"/>
    <w:basedOn w:val="DefaultParagraphFont"/>
    <w:link w:val="Heading3"/>
    <w:uiPriority w:val="9"/>
    <w:rsid w:val="00B206F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06FC"/>
    <w:rPr>
      <w:rFonts w:asciiTheme="majorHAnsi" w:eastAsiaTheme="majorEastAsia" w:hAnsiTheme="majorHAnsi" w:cstheme="majorBidi"/>
      <w:b/>
      <w:bCs/>
      <w:color w:val="365F91" w:themeColor="accent1" w:themeShade="BF"/>
      <w:sz w:val="28"/>
      <w:szCs w:val="28"/>
    </w:rPr>
  </w:style>
  <w:style w:type="character" w:customStyle="1" w:styleId="ls2">
    <w:name w:val="ls2"/>
    <w:basedOn w:val="DefaultParagraphFont"/>
    <w:rsid w:val="00973FF9"/>
  </w:style>
  <w:style w:type="paragraph" w:styleId="BalloonText">
    <w:name w:val="Balloon Text"/>
    <w:basedOn w:val="Normal"/>
    <w:link w:val="BalloonTextChar"/>
    <w:uiPriority w:val="99"/>
    <w:semiHidden/>
    <w:unhideWhenUsed/>
    <w:rsid w:val="00155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FD"/>
    <w:rPr>
      <w:rFonts w:ascii="Tahoma" w:hAnsi="Tahoma" w:cs="Tahoma"/>
      <w:sz w:val="16"/>
      <w:szCs w:val="16"/>
    </w:rPr>
  </w:style>
  <w:style w:type="character" w:customStyle="1" w:styleId="css-1covadm">
    <w:name w:val="css-1covadm"/>
    <w:basedOn w:val="DefaultParagraphFont"/>
    <w:rsid w:val="00A07B53"/>
  </w:style>
  <w:style w:type="paragraph" w:styleId="NoSpacing">
    <w:name w:val="No Spacing"/>
    <w:uiPriority w:val="1"/>
    <w:qFormat/>
    <w:rsid w:val="00583A25"/>
    <w:pPr>
      <w:spacing w:after="0" w:line="240" w:lineRule="auto"/>
    </w:pPr>
  </w:style>
</w:styles>
</file>

<file path=word/webSettings.xml><?xml version="1.0" encoding="utf-8"?>
<w:webSettings xmlns:r="http://schemas.openxmlformats.org/officeDocument/2006/relationships" xmlns:w="http://schemas.openxmlformats.org/wordprocessingml/2006/main">
  <w:divs>
    <w:div w:id="96370670">
      <w:bodyDiv w:val="1"/>
      <w:marLeft w:val="0"/>
      <w:marRight w:val="0"/>
      <w:marTop w:val="0"/>
      <w:marBottom w:val="0"/>
      <w:divBdr>
        <w:top w:val="none" w:sz="0" w:space="0" w:color="auto"/>
        <w:left w:val="none" w:sz="0" w:space="0" w:color="auto"/>
        <w:bottom w:val="none" w:sz="0" w:space="0" w:color="auto"/>
        <w:right w:val="none" w:sz="0" w:space="0" w:color="auto"/>
      </w:divBdr>
      <w:divsChild>
        <w:div w:id="1015309856">
          <w:marLeft w:val="0"/>
          <w:marRight w:val="0"/>
          <w:marTop w:val="0"/>
          <w:marBottom w:val="0"/>
          <w:divBdr>
            <w:top w:val="none" w:sz="0" w:space="0" w:color="auto"/>
            <w:left w:val="none" w:sz="0" w:space="0" w:color="auto"/>
            <w:bottom w:val="none" w:sz="0" w:space="0" w:color="auto"/>
            <w:right w:val="none" w:sz="0" w:space="0" w:color="auto"/>
          </w:divBdr>
          <w:divsChild>
            <w:div w:id="523712304">
              <w:marLeft w:val="0"/>
              <w:marRight w:val="0"/>
              <w:marTop w:val="0"/>
              <w:marBottom w:val="0"/>
              <w:divBdr>
                <w:top w:val="none" w:sz="0" w:space="0" w:color="auto"/>
                <w:left w:val="none" w:sz="0" w:space="0" w:color="auto"/>
                <w:bottom w:val="none" w:sz="0" w:space="0" w:color="auto"/>
                <w:right w:val="none" w:sz="0" w:space="0" w:color="auto"/>
              </w:divBdr>
            </w:div>
            <w:div w:id="1233587217">
              <w:marLeft w:val="0"/>
              <w:marRight w:val="0"/>
              <w:marTop w:val="0"/>
              <w:marBottom w:val="0"/>
              <w:divBdr>
                <w:top w:val="none" w:sz="0" w:space="0" w:color="auto"/>
                <w:left w:val="none" w:sz="0" w:space="0" w:color="auto"/>
                <w:bottom w:val="none" w:sz="0" w:space="0" w:color="auto"/>
                <w:right w:val="none" w:sz="0" w:space="0" w:color="auto"/>
              </w:divBdr>
            </w:div>
            <w:div w:id="1841193682">
              <w:marLeft w:val="0"/>
              <w:marRight w:val="0"/>
              <w:marTop w:val="0"/>
              <w:marBottom w:val="0"/>
              <w:divBdr>
                <w:top w:val="none" w:sz="0" w:space="0" w:color="auto"/>
                <w:left w:val="none" w:sz="0" w:space="0" w:color="auto"/>
                <w:bottom w:val="none" w:sz="0" w:space="0" w:color="auto"/>
                <w:right w:val="none" w:sz="0" w:space="0" w:color="auto"/>
              </w:divBdr>
            </w:div>
            <w:div w:id="708534505">
              <w:marLeft w:val="0"/>
              <w:marRight w:val="0"/>
              <w:marTop w:val="0"/>
              <w:marBottom w:val="0"/>
              <w:divBdr>
                <w:top w:val="none" w:sz="0" w:space="0" w:color="auto"/>
                <w:left w:val="none" w:sz="0" w:space="0" w:color="auto"/>
                <w:bottom w:val="none" w:sz="0" w:space="0" w:color="auto"/>
                <w:right w:val="none" w:sz="0" w:space="0" w:color="auto"/>
              </w:divBdr>
            </w:div>
            <w:div w:id="1710254314">
              <w:marLeft w:val="0"/>
              <w:marRight w:val="0"/>
              <w:marTop w:val="0"/>
              <w:marBottom w:val="0"/>
              <w:divBdr>
                <w:top w:val="none" w:sz="0" w:space="0" w:color="auto"/>
                <w:left w:val="none" w:sz="0" w:space="0" w:color="auto"/>
                <w:bottom w:val="none" w:sz="0" w:space="0" w:color="auto"/>
                <w:right w:val="none" w:sz="0" w:space="0" w:color="auto"/>
              </w:divBdr>
            </w:div>
            <w:div w:id="2047555883">
              <w:marLeft w:val="0"/>
              <w:marRight w:val="0"/>
              <w:marTop w:val="0"/>
              <w:marBottom w:val="0"/>
              <w:divBdr>
                <w:top w:val="none" w:sz="0" w:space="0" w:color="auto"/>
                <w:left w:val="none" w:sz="0" w:space="0" w:color="auto"/>
                <w:bottom w:val="none" w:sz="0" w:space="0" w:color="auto"/>
                <w:right w:val="none" w:sz="0" w:space="0" w:color="auto"/>
              </w:divBdr>
            </w:div>
            <w:div w:id="891307757">
              <w:marLeft w:val="0"/>
              <w:marRight w:val="0"/>
              <w:marTop w:val="0"/>
              <w:marBottom w:val="0"/>
              <w:divBdr>
                <w:top w:val="none" w:sz="0" w:space="0" w:color="auto"/>
                <w:left w:val="none" w:sz="0" w:space="0" w:color="auto"/>
                <w:bottom w:val="none" w:sz="0" w:space="0" w:color="auto"/>
                <w:right w:val="none" w:sz="0" w:space="0" w:color="auto"/>
              </w:divBdr>
            </w:div>
            <w:div w:id="2113087052">
              <w:marLeft w:val="0"/>
              <w:marRight w:val="0"/>
              <w:marTop w:val="0"/>
              <w:marBottom w:val="0"/>
              <w:divBdr>
                <w:top w:val="none" w:sz="0" w:space="0" w:color="auto"/>
                <w:left w:val="none" w:sz="0" w:space="0" w:color="auto"/>
                <w:bottom w:val="none" w:sz="0" w:space="0" w:color="auto"/>
                <w:right w:val="none" w:sz="0" w:space="0" w:color="auto"/>
              </w:divBdr>
            </w:div>
            <w:div w:id="1410035466">
              <w:marLeft w:val="0"/>
              <w:marRight w:val="0"/>
              <w:marTop w:val="0"/>
              <w:marBottom w:val="0"/>
              <w:divBdr>
                <w:top w:val="none" w:sz="0" w:space="0" w:color="auto"/>
                <w:left w:val="none" w:sz="0" w:space="0" w:color="auto"/>
                <w:bottom w:val="none" w:sz="0" w:space="0" w:color="auto"/>
                <w:right w:val="none" w:sz="0" w:space="0" w:color="auto"/>
              </w:divBdr>
            </w:div>
            <w:div w:id="73941558">
              <w:marLeft w:val="0"/>
              <w:marRight w:val="0"/>
              <w:marTop w:val="0"/>
              <w:marBottom w:val="0"/>
              <w:divBdr>
                <w:top w:val="none" w:sz="0" w:space="0" w:color="auto"/>
                <w:left w:val="none" w:sz="0" w:space="0" w:color="auto"/>
                <w:bottom w:val="none" w:sz="0" w:space="0" w:color="auto"/>
                <w:right w:val="none" w:sz="0" w:space="0" w:color="auto"/>
              </w:divBdr>
            </w:div>
            <w:div w:id="702171423">
              <w:marLeft w:val="0"/>
              <w:marRight w:val="0"/>
              <w:marTop w:val="0"/>
              <w:marBottom w:val="0"/>
              <w:divBdr>
                <w:top w:val="none" w:sz="0" w:space="0" w:color="auto"/>
                <w:left w:val="none" w:sz="0" w:space="0" w:color="auto"/>
                <w:bottom w:val="none" w:sz="0" w:space="0" w:color="auto"/>
                <w:right w:val="none" w:sz="0" w:space="0" w:color="auto"/>
              </w:divBdr>
            </w:div>
            <w:div w:id="896668812">
              <w:marLeft w:val="0"/>
              <w:marRight w:val="0"/>
              <w:marTop w:val="0"/>
              <w:marBottom w:val="0"/>
              <w:divBdr>
                <w:top w:val="none" w:sz="0" w:space="0" w:color="auto"/>
                <w:left w:val="none" w:sz="0" w:space="0" w:color="auto"/>
                <w:bottom w:val="none" w:sz="0" w:space="0" w:color="auto"/>
                <w:right w:val="none" w:sz="0" w:space="0" w:color="auto"/>
              </w:divBdr>
            </w:div>
            <w:div w:id="1284768629">
              <w:marLeft w:val="0"/>
              <w:marRight w:val="0"/>
              <w:marTop w:val="0"/>
              <w:marBottom w:val="0"/>
              <w:divBdr>
                <w:top w:val="none" w:sz="0" w:space="0" w:color="auto"/>
                <w:left w:val="none" w:sz="0" w:space="0" w:color="auto"/>
                <w:bottom w:val="none" w:sz="0" w:space="0" w:color="auto"/>
                <w:right w:val="none" w:sz="0" w:space="0" w:color="auto"/>
              </w:divBdr>
            </w:div>
            <w:div w:id="616445675">
              <w:marLeft w:val="0"/>
              <w:marRight w:val="0"/>
              <w:marTop w:val="0"/>
              <w:marBottom w:val="0"/>
              <w:divBdr>
                <w:top w:val="none" w:sz="0" w:space="0" w:color="auto"/>
                <w:left w:val="none" w:sz="0" w:space="0" w:color="auto"/>
                <w:bottom w:val="none" w:sz="0" w:space="0" w:color="auto"/>
                <w:right w:val="none" w:sz="0" w:space="0" w:color="auto"/>
              </w:divBdr>
            </w:div>
            <w:div w:id="1904020243">
              <w:marLeft w:val="0"/>
              <w:marRight w:val="0"/>
              <w:marTop w:val="0"/>
              <w:marBottom w:val="0"/>
              <w:divBdr>
                <w:top w:val="none" w:sz="0" w:space="0" w:color="auto"/>
                <w:left w:val="none" w:sz="0" w:space="0" w:color="auto"/>
                <w:bottom w:val="none" w:sz="0" w:space="0" w:color="auto"/>
                <w:right w:val="none" w:sz="0" w:space="0" w:color="auto"/>
              </w:divBdr>
            </w:div>
            <w:div w:id="1612545894">
              <w:marLeft w:val="0"/>
              <w:marRight w:val="0"/>
              <w:marTop w:val="0"/>
              <w:marBottom w:val="0"/>
              <w:divBdr>
                <w:top w:val="none" w:sz="0" w:space="0" w:color="auto"/>
                <w:left w:val="none" w:sz="0" w:space="0" w:color="auto"/>
                <w:bottom w:val="none" w:sz="0" w:space="0" w:color="auto"/>
                <w:right w:val="none" w:sz="0" w:space="0" w:color="auto"/>
              </w:divBdr>
            </w:div>
            <w:div w:id="516313054">
              <w:marLeft w:val="0"/>
              <w:marRight w:val="0"/>
              <w:marTop w:val="0"/>
              <w:marBottom w:val="0"/>
              <w:divBdr>
                <w:top w:val="none" w:sz="0" w:space="0" w:color="auto"/>
                <w:left w:val="none" w:sz="0" w:space="0" w:color="auto"/>
                <w:bottom w:val="none" w:sz="0" w:space="0" w:color="auto"/>
                <w:right w:val="none" w:sz="0" w:space="0" w:color="auto"/>
              </w:divBdr>
            </w:div>
            <w:div w:id="627705792">
              <w:marLeft w:val="0"/>
              <w:marRight w:val="0"/>
              <w:marTop w:val="0"/>
              <w:marBottom w:val="0"/>
              <w:divBdr>
                <w:top w:val="none" w:sz="0" w:space="0" w:color="auto"/>
                <w:left w:val="none" w:sz="0" w:space="0" w:color="auto"/>
                <w:bottom w:val="none" w:sz="0" w:space="0" w:color="auto"/>
                <w:right w:val="none" w:sz="0" w:space="0" w:color="auto"/>
              </w:divBdr>
            </w:div>
            <w:div w:id="1558198443">
              <w:marLeft w:val="0"/>
              <w:marRight w:val="0"/>
              <w:marTop w:val="0"/>
              <w:marBottom w:val="0"/>
              <w:divBdr>
                <w:top w:val="none" w:sz="0" w:space="0" w:color="auto"/>
                <w:left w:val="none" w:sz="0" w:space="0" w:color="auto"/>
                <w:bottom w:val="none" w:sz="0" w:space="0" w:color="auto"/>
                <w:right w:val="none" w:sz="0" w:space="0" w:color="auto"/>
              </w:divBdr>
            </w:div>
            <w:div w:id="524563283">
              <w:marLeft w:val="0"/>
              <w:marRight w:val="0"/>
              <w:marTop w:val="0"/>
              <w:marBottom w:val="0"/>
              <w:divBdr>
                <w:top w:val="none" w:sz="0" w:space="0" w:color="auto"/>
                <w:left w:val="none" w:sz="0" w:space="0" w:color="auto"/>
                <w:bottom w:val="none" w:sz="0" w:space="0" w:color="auto"/>
                <w:right w:val="none" w:sz="0" w:space="0" w:color="auto"/>
              </w:divBdr>
            </w:div>
            <w:div w:id="409039368">
              <w:marLeft w:val="0"/>
              <w:marRight w:val="0"/>
              <w:marTop w:val="0"/>
              <w:marBottom w:val="0"/>
              <w:divBdr>
                <w:top w:val="none" w:sz="0" w:space="0" w:color="auto"/>
                <w:left w:val="none" w:sz="0" w:space="0" w:color="auto"/>
                <w:bottom w:val="none" w:sz="0" w:space="0" w:color="auto"/>
                <w:right w:val="none" w:sz="0" w:space="0" w:color="auto"/>
              </w:divBdr>
            </w:div>
            <w:div w:id="1235504540">
              <w:marLeft w:val="0"/>
              <w:marRight w:val="0"/>
              <w:marTop w:val="0"/>
              <w:marBottom w:val="0"/>
              <w:divBdr>
                <w:top w:val="none" w:sz="0" w:space="0" w:color="auto"/>
                <w:left w:val="none" w:sz="0" w:space="0" w:color="auto"/>
                <w:bottom w:val="none" w:sz="0" w:space="0" w:color="auto"/>
                <w:right w:val="none" w:sz="0" w:space="0" w:color="auto"/>
              </w:divBdr>
            </w:div>
            <w:div w:id="2111504404">
              <w:marLeft w:val="0"/>
              <w:marRight w:val="0"/>
              <w:marTop w:val="0"/>
              <w:marBottom w:val="0"/>
              <w:divBdr>
                <w:top w:val="none" w:sz="0" w:space="0" w:color="auto"/>
                <w:left w:val="none" w:sz="0" w:space="0" w:color="auto"/>
                <w:bottom w:val="none" w:sz="0" w:space="0" w:color="auto"/>
                <w:right w:val="none" w:sz="0" w:space="0" w:color="auto"/>
              </w:divBdr>
            </w:div>
            <w:div w:id="87627035">
              <w:marLeft w:val="0"/>
              <w:marRight w:val="0"/>
              <w:marTop w:val="0"/>
              <w:marBottom w:val="0"/>
              <w:divBdr>
                <w:top w:val="none" w:sz="0" w:space="0" w:color="auto"/>
                <w:left w:val="none" w:sz="0" w:space="0" w:color="auto"/>
                <w:bottom w:val="none" w:sz="0" w:space="0" w:color="auto"/>
                <w:right w:val="none" w:sz="0" w:space="0" w:color="auto"/>
              </w:divBdr>
            </w:div>
            <w:div w:id="801579419">
              <w:marLeft w:val="0"/>
              <w:marRight w:val="0"/>
              <w:marTop w:val="0"/>
              <w:marBottom w:val="0"/>
              <w:divBdr>
                <w:top w:val="none" w:sz="0" w:space="0" w:color="auto"/>
                <w:left w:val="none" w:sz="0" w:space="0" w:color="auto"/>
                <w:bottom w:val="none" w:sz="0" w:space="0" w:color="auto"/>
                <w:right w:val="none" w:sz="0" w:space="0" w:color="auto"/>
              </w:divBdr>
            </w:div>
            <w:div w:id="961037510">
              <w:marLeft w:val="0"/>
              <w:marRight w:val="0"/>
              <w:marTop w:val="0"/>
              <w:marBottom w:val="0"/>
              <w:divBdr>
                <w:top w:val="none" w:sz="0" w:space="0" w:color="auto"/>
                <w:left w:val="none" w:sz="0" w:space="0" w:color="auto"/>
                <w:bottom w:val="none" w:sz="0" w:space="0" w:color="auto"/>
                <w:right w:val="none" w:sz="0" w:space="0" w:color="auto"/>
              </w:divBdr>
            </w:div>
            <w:div w:id="1958756881">
              <w:marLeft w:val="0"/>
              <w:marRight w:val="0"/>
              <w:marTop w:val="0"/>
              <w:marBottom w:val="0"/>
              <w:divBdr>
                <w:top w:val="none" w:sz="0" w:space="0" w:color="auto"/>
                <w:left w:val="none" w:sz="0" w:space="0" w:color="auto"/>
                <w:bottom w:val="none" w:sz="0" w:space="0" w:color="auto"/>
                <w:right w:val="none" w:sz="0" w:space="0" w:color="auto"/>
              </w:divBdr>
            </w:div>
            <w:div w:id="440958749">
              <w:marLeft w:val="0"/>
              <w:marRight w:val="0"/>
              <w:marTop w:val="0"/>
              <w:marBottom w:val="0"/>
              <w:divBdr>
                <w:top w:val="none" w:sz="0" w:space="0" w:color="auto"/>
                <w:left w:val="none" w:sz="0" w:space="0" w:color="auto"/>
                <w:bottom w:val="none" w:sz="0" w:space="0" w:color="auto"/>
                <w:right w:val="none" w:sz="0" w:space="0" w:color="auto"/>
              </w:divBdr>
            </w:div>
            <w:div w:id="467166372">
              <w:marLeft w:val="0"/>
              <w:marRight w:val="0"/>
              <w:marTop w:val="0"/>
              <w:marBottom w:val="0"/>
              <w:divBdr>
                <w:top w:val="none" w:sz="0" w:space="0" w:color="auto"/>
                <w:left w:val="none" w:sz="0" w:space="0" w:color="auto"/>
                <w:bottom w:val="none" w:sz="0" w:space="0" w:color="auto"/>
                <w:right w:val="none" w:sz="0" w:space="0" w:color="auto"/>
              </w:divBdr>
            </w:div>
            <w:div w:id="306857036">
              <w:marLeft w:val="0"/>
              <w:marRight w:val="0"/>
              <w:marTop w:val="0"/>
              <w:marBottom w:val="0"/>
              <w:divBdr>
                <w:top w:val="none" w:sz="0" w:space="0" w:color="auto"/>
                <w:left w:val="none" w:sz="0" w:space="0" w:color="auto"/>
                <w:bottom w:val="none" w:sz="0" w:space="0" w:color="auto"/>
                <w:right w:val="none" w:sz="0" w:space="0" w:color="auto"/>
              </w:divBdr>
            </w:div>
            <w:div w:id="911962820">
              <w:marLeft w:val="0"/>
              <w:marRight w:val="0"/>
              <w:marTop w:val="0"/>
              <w:marBottom w:val="0"/>
              <w:divBdr>
                <w:top w:val="none" w:sz="0" w:space="0" w:color="auto"/>
                <w:left w:val="none" w:sz="0" w:space="0" w:color="auto"/>
                <w:bottom w:val="none" w:sz="0" w:space="0" w:color="auto"/>
                <w:right w:val="none" w:sz="0" w:space="0" w:color="auto"/>
              </w:divBdr>
            </w:div>
            <w:div w:id="1634943611">
              <w:marLeft w:val="0"/>
              <w:marRight w:val="0"/>
              <w:marTop w:val="0"/>
              <w:marBottom w:val="0"/>
              <w:divBdr>
                <w:top w:val="none" w:sz="0" w:space="0" w:color="auto"/>
                <w:left w:val="none" w:sz="0" w:space="0" w:color="auto"/>
                <w:bottom w:val="none" w:sz="0" w:space="0" w:color="auto"/>
                <w:right w:val="none" w:sz="0" w:space="0" w:color="auto"/>
              </w:divBdr>
            </w:div>
            <w:div w:id="1987127129">
              <w:marLeft w:val="0"/>
              <w:marRight w:val="0"/>
              <w:marTop w:val="0"/>
              <w:marBottom w:val="0"/>
              <w:divBdr>
                <w:top w:val="none" w:sz="0" w:space="0" w:color="auto"/>
                <w:left w:val="none" w:sz="0" w:space="0" w:color="auto"/>
                <w:bottom w:val="none" w:sz="0" w:space="0" w:color="auto"/>
                <w:right w:val="none" w:sz="0" w:space="0" w:color="auto"/>
              </w:divBdr>
            </w:div>
            <w:div w:id="446854290">
              <w:marLeft w:val="0"/>
              <w:marRight w:val="0"/>
              <w:marTop w:val="0"/>
              <w:marBottom w:val="0"/>
              <w:divBdr>
                <w:top w:val="none" w:sz="0" w:space="0" w:color="auto"/>
                <w:left w:val="none" w:sz="0" w:space="0" w:color="auto"/>
                <w:bottom w:val="none" w:sz="0" w:space="0" w:color="auto"/>
                <w:right w:val="none" w:sz="0" w:space="0" w:color="auto"/>
              </w:divBdr>
            </w:div>
            <w:div w:id="949551779">
              <w:marLeft w:val="0"/>
              <w:marRight w:val="0"/>
              <w:marTop w:val="0"/>
              <w:marBottom w:val="0"/>
              <w:divBdr>
                <w:top w:val="none" w:sz="0" w:space="0" w:color="auto"/>
                <w:left w:val="none" w:sz="0" w:space="0" w:color="auto"/>
                <w:bottom w:val="none" w:sz="0" w:space="0" w:color="auto"/>
                <w:right w:val="none" w:sz="0" w:space="0" w:color="auto"/>
              </w:divBdr>
            </w:div>
            <w:div w:id="589658433">
              <w:marLeft w:val="0"/>
              <w:marRight w:val="0"/>
              <w:marTop w:val="0"/>
              <w:marBottom w:val="0"/>
              <w:divBdr>
                <w:top w:val="none" w:sz="0" w:space="0" w:color="auto"/>
                <w:left w:val="none" w:sz="0" w:space="0" w:color="auto"/>
                <w:bottom w:val="none" w:sz="0" w:space="0" w:color="auto"/>
                <w:right w:val="none" w:sz="0" w:space="0" w:color="auto"/>
              </w:divBdr>
            </w:div>
            <w:div w:id="1620530079">
              <w:marLeft w:val="0"/>
              <w:marRight w:val="0"/>
              <w:marTop w:val="0"/>
              <w:marBottom w:val="0"/>
              <w:divBdr>
                <w:top w:val="none" w:sz="0" w:space="0" w:color="auto"/>
                <w:left w:val="none" w:sz="0" w:space="0" w:color="auto"/>
                <w:bottom w:val="none" w:sz="0" w:space="0" w:color="auto"/>
                <w:right w:val="none" w:sz="0" w:space="0" w:color="auto"/>
              </w:divBdr>
            </w:div>
            <w:div w:id="468398934">
              <w:marLeft w:val="0"/>
              <w:marRight w:val="0"/>
              <w:marTop w:val="0"/>
              <w:marBottom w:val="0"/>
              <w:divBdr>
                <w:top w:val="none" w:sz="0" w:space="0" w:color="auto"/>
                <w:left w:val="none" w:sz="0" w:space="0" w:color="auto"/>
                <w:bottom w:val="none" w:sz="0" w:space="0" w:color="auto"/>
                <w:right w:val="none" w:sz="0" w:space="0" w:color="auto"/>
              </w:divBdr>
            </w:div>
            <w:div w:id="2043940155">
              <w:marLeft w:val="0"/>
              <w:marRight w:val="0"/>
              <w:marTop w:val="0"/>
              <w:marBottom w:val="0"/>
              <w:divBdr>
                <w:top w:val="none" w:sz="0" w:space="0" w:color="auto"/>
                <w:left w:val="none" w:sz="0" w:space="0" w:color="auto"/>
                <w:bottom w:val="none" w:sz="0" w:space="0" w:color="auto"/>
                <w:right w:val="none" w:sz="0" w:space="0" w:color="auto"/>
              </w:divBdr>
            </w:div>
            <w:div w:id="251554048">
              <w:marLeft w:val="0"/>
              <w:marRight w:val="0"/>
              <w:marTop w:val="0"/>
              <w:marBottom w:val="0"/>
              <w:divBdr>
                <w:top w:val="none" w:sz="0" w:space="0" w:color="auto"/>
                <w:left w:val="none" w:sz="0" w:space="0" w:color="auto"/>
                <w:bottom w:val="none" w:sz="0" w:space="0" w:color="auto"/>
                <w:right w:val="none" w:sz="0" w:space="0" w:color="auto"/>
              </w:divBdr>
            </w:div>
            <w:div w:id="1227492756">
              <w:marLeft w:val="0"/>
              <w:marRight w:val="0"/>
              <w:marTop w:val="0"/>
              <w:marBottom w:val="0"/>
              <w:divBdr>
                <w:top w:val="none" w:sz="0" w:space="0" w:color="auto"/>
                <w:left w:val="none" w:sz="0" w:space="0" w:color="auto"/>
                <w:bottom w:val="none" w:sz="0" w:space="0" w:color="auto"/>
                <w:right w:val="none" w:sz="0" w:space="0" w:color="auto"/>
              </w:divBdr>
            </w:div>
            <w:div w:id="78065843">
              <w:marLeft w:val="0"/>
              <w:marRight w:val="0"/>
              <w:marTop w:val="0"/>
              <w:marBottom w:val="0"/>
              <w:divBdr>
                <w:top w:val="none" w:sz="0" w:space="0" w:color="auto"/>
                <w:left w:val="none" w:sz="0" w:space="0" w:color="auto"/>
                <w:bottom w:val="none" w:sz="0" w:space="0" w:color="auto"/>
                <w:right w:val="none" w:sz="0" w:space="0" w:color="auto"/>
              </w:divBdr>
            </w:div>
            <w:div w:id="1466586489">
              <w:marLeft w:val="0"/>
              <w:marRight w:val="0"/>
              <w:marTop w:val="0"/>
              <w:marBottom w:val="0"/>
              <w:divBdr>
                <w:top w:val="none" w:sz="0" w:space="0" w:color="auto"/>
                <w:left w:val="none" w:sz="0" w:space="0" w:color="auto"/>
                <w:bottom w:val="none" w:sz="0" w:space="0" w:color="auto"/>
                <w:right w:val="none" w:sz="0" w:space="0" w:color="auto"/>
              </w:divBdr>
            </w:div>
            <w:div w:id="291255157">
              <w:marLeft w:val="0"/>
              <w:marRight w:val="0"/>
              <w:marTop w:val="0"/>
              <w:marBottom w:val="0"/>
              <w:divBdr>
                <w:top w:val="none" w:sz="0" w:space="0" w:color="auto"/>
                <w:left w:val="none" w:sz="0" w:space="0" w:color="auto"/>
                <w:bottom w:val="none" w:sz="0" w:space="0" w:color="auto"/>
                <w:right w:val="none" w:sz="0" w:space="0" w:color="auto"/>
              </w:divBdr>
            </w:div>
            <w:div w:id="621762560">
              <w:marLeft w:val="0"/>
              <w:marRight w:val="0"/>
              <w:marTop w:val="0"/>
              <w:marBottom w:val="0"/>
              <w:divBdr>
                <w:top w:val="none" w:sz="0" w:space="0" w:color="auto"/>
                <w:left w:val="none" w:sz="0" w:space="0" w:color="auto"/>
                <w:bottom w:val="none" w:sz="0" w:space="0" w:color="auto"/>
                <w:right w:val="none" w:sz="0" w:space="0" w:color="auto"/>
              </w:divBdr>
            </w:div>
            <w:div w:id="497186671">
              <w:marLeft w:val="0"/>
              <w:marRight w:val="0"/>
              <w:marTop w:val="0"/>
              <w:marBottom w:val="0"/>
              <w:divBdr>
                <w:top w:val="none" w:sz="0" w:space="0" w:color="auto"/>
                <w:left w:val="none" w:sz="0" w:space="0" w:color="auto"/>
                <w:bottom w:val="none" w:sz="0" w:space="0" w:color="auto"/>
                <w:right w:val="none" w:sz="0" w:space="0" w:color="auto"/>
              </w:divBdr>
            </w:div>
            <w:div w:id="404761297">
              <w:marLeft w:val="0"/>
              <w:marRight w:val="0"/>
              <w:marTop w:val="0"/>
              <w:marBottom w:val="0"/>
              <w:divBdr>
                <w:top w:val="none" w:sz="0" w:space="0" w:color="auto"/>
                <w:left w:val="none" w:sz="0" w:space="0" w:color="auto"/>
                <w:bottom w:val="none" w:sz="0" w:space="0" w:color="auto"/>
                <w:right w:val="none" w:sz="0" w:space="0" w:color="auto"/>
              </w:divBdr>
            </w:div>
            <w:div w:id="419376755">
              <w:marLeft w:val="0"/>
              <w:marRight w:val="0"/>
              <w:marTop w:val="0"/>
              <w:marBottom w:val="0"/>
              <w:divBdr>
                <w:top w:val="none" w:sz="0" w:space="0" w:color="auto"/>
                <w:left w:val="none" w:sz="0" w:space="0" w:color="auto"/>
                <w:bottom w:val="none" w:sz="0" w:space="0" w:color="auto"/>
                <w:right w:val="none" w:sz="0" w:space="0" w:color="auto"/>
              </w:divBdr>
            </w:div>
            <w:div w:id="2047024687">
              <w:marLeft w:val="0"/>
              <w:marRight w:val="0"/>
              <w:marTop w:val="0"/>
              <w:marBottom w:val="0"/>
              <w:divBdr>
                <w:top w:val="none" w:sz="0" w:space="0" w:color="auto"/>
                <w:left w:val="none" w:sz="0" w:space="0" w:color="auto"/>
                <w:bottom w:val="none" w:sz="0" w:space="0" w:color="auto"/>
                <w:right w:val="none" w:sz="0" w:space="0" w:color="auto"/>
              </w:divBdr>
            </w:div>
            <w:div w:id="245847320">
              <w:marLeft w:val="0"/>
              <w:marRight w:val="0"/>
              <w:marTop w:val="0"/>
              <w:marBottom w:val="0"/>
              <w:divBdr>
                <w:top w:val="none" w:sz="0" w:space="0" w:color="auto"/>
                <w:left w:val="none" w:sz="0" w:space="0" w:color="auto"/>
                <w:bottom w:val="none" w:sz="0" w:space="0" w:color="auto"/>
                <w:right w:val="none" w:sz="0" w:space="0" w:color="auto"/>
              </w:divBdr>
            </w:div>
            <w:div w:id="555822686">
              <w:marLeft w:val="0"/>
              <w:marRight w:val="0"/>
              <w:marTop w:val="0"/>
              <w:marBottom w:val="0"/>
              <w:divBdr>
                <w:top w:val="none" w:sz="0" w:space="0" w:color="auto"/>
                <w:left w:val="none" w:sz="0" w:space="0" w:color="auto"/>
                <w:bottom w:val="none" w:sz="0" w:space="0" w:color="auto"/>
                <w:right w:val="none" w:sz="0" w:space="0" w:color="auto"/>
              </w:divBdr>
            </w:div>
            <w:div w:id="1364090229">
              <w:marLeft w:val="0"/>
              <w:marRight w:val="0"/>
              <w:marTop w:val="0"/>
              <w:marBottom w:val="0"/>
              <w:divBdr>
                <w:top w:val="none" w:sz="0" w:space="0" w:color="auto"/>
                <w:left w:val="none" w:sz="0" w:space="0" w:color="auto"/>
                <w:bottom w:val="none" w:sz="0" w:space="0" w:color="auto"/>
                <w:right w:val="none" w:sz="0" w:space="0" w:color="auto"/>
              </w:divBdr>
            </w:div>
            <w:div w:id="2077849917">
              <w:marLeft w:val="0"/>
              <w:marRight w:val="0"/>
              <w:marTop w:val="0"/>
              <w:marBottom w:val="0"/>
              <w:divBdr>
                <w:top w:val="none" w:sz="0" w:space="0" w:color="auto"/>
                <w:left w:val="none" w:sz="0" w:space="0" w:color="auto"/>
                <w:bottom w:val="none" w:sz="0" w:space="0" w:color="auto"/>
                <w:right w:val="none" w:sz="0" w:space="0" w:color="auto"/>
              </w:divBdr>
            </w:div>
            <w:div w:id="1156192858">
              <w:marLeft w:val="0"/>
              <w:marRight w:val="0"/>
              <w:marTop w:val="0"/>
              <w:marBottom w:val="0"/>
              <w:divBdr>
                <w:top w:val="none" w:sz="0" w:space="0" w:color="auto"/>
                <w:left w:val="none" w:sz="0" w:space="0" w:color="auto"/>
                <w:bottom w:val="none" w:sz="0" w:space="0" w:color="auto"/>
                <w:right w:val="none" w:sz="0" w:space="0" w:color="auto"/>
              </w:divBdr>
            </w:div>
            <w:div w:id="250086108">
              <w:marLeft w:val="0"/>
              <w:marRight w:val="0"/>
              <w:marTop w:val="0"/>
              <w:marBottom w:val="0"/>
              <w:divBdr>
                <w:top w:val="none" w:sz="0" w:space="0" w:color="auto"/>
                <w:left w:val="none" w:sz="0" w:space="0" w:color="auto"/>
                <w:bottom w:val="none" w:sz="0" w:space="0" w:color="auto"/>
                <w:right w:val="none" w:sz="0" w:space="0" w:color="auto"/>
              </w:divBdr>
            </w:div>
            <w:div w:id="1027175215">
              <w:marLeft w:val="0"/>
              <w:marRight w:val="0"/>
              <w:marTop w:val="0"/>
              <w:marBottom w:val="0"/>
              <w:divBdr>
                <w:top w:val="none" w:sz="0" w:space="0" w:color="auto"/>
                <w:left w:val="none" w:sz="0" w:space="0" w:color="auto"/>
                <w:bottom w:val="none" w:sz="0" w:space="0" w:color="auto"/>
                <w:right w:val="none" w:sz="0" w:space="0" w:color="auto"/>
              </w:divBdr>
            </w:div>
            <w:div w:id="45105537">
              <w:marLeft w:val="0"/>
              <w:marRight w:val="0"/>
              <w:marTop w:val="0"/>
              <w:marBottom w:val="0"/>
              <w:divBdr>
                <w:top w:val="none" w:sz="0" w:space="0" w:color="auto"/>
                <w:left w:val="none" w:sz="0" w:space="0" w:color="auto"/>
                <w:bottom w:val="none" w:sz="0" w:space="0" w:color="auto"/>
                <w:right w:val="none" w:sz="0" w:space="0" w:color="auto"/>
              </w:divBdr>
            </w:div>
            <w:div w:id="413547722">
              <w:marLeft w:val="0"/>
              <w:marRight w:val="0"/>
              <w:marTop w:val="0"/>
              <w:marBottom w:val="0"/>
              <w:divBdr>
                <w:top w:val="none" w:sz="0" w:space="0" w:color="auto"/>
                <w:left w:val="none" w:sz="0" w:space="0" w:color="auto"/>
                <w:bottom w:val="none" w:sz="0" w:space="0" w:color="auto"/>
                <w:right w:val="none" w:sz="0" w:space="0" w:color="auto"/>
              </w:divBdr>
            </w:div>
            <w:div w:id="914969646">
              <w:marLeft w:val="0"/>
              <w:marRight w:val="0"/>
              <w:marTop w:val="0"/>
              <w:marBottom w:val="0"/>
              <w:divBdr>
                <w:top w:val="none" w:sz="0" w:space="0" w:color="auto"/>
                <w:left w:val="none" w:sz="0" w:space="0" w:color="auto"/>
                <w:bottom w:val="none" w:sz="0" w:space="0" w:color="auto"/>
                <w:right w:val="none" w:sz="0" w:space="0" w:color="auto"/>
              </w:divBdr>
            </w:div>
            <w:div w:id="106856278">
              <w:marLeft w:val="0"/>
              <w:marRight w:val="0"/>
              <w:marTop w:val="0"/>
              <w:marBottom w:val="0"/>
              <w:divBdr>
                <w:top w:val="none" w:sz="0" w:space="0" w:color="auto"/>
                <w:left w:val="none" w:sz="0" w:space="0" w:color="auto"/>
                <w:bottom w:val="none" w:sz="0" w:space="0" w:color="auto"/>
                <w:right w:val="none" w:sz="0" w:space="0" w:color="auto"/>
              </w:divBdr>
            </w:div>
            <w:div w:id="834035089">
              <w:marLeft w:val="0"/>
              <w:marRight w:val="0"/>
              <w:marTop w:val="0"/>
              <w:marBottom w:val="0"/>
              <w:divBdr>
                <w:top w:val="none" w:sz="0" w:space="0" w:color="auto"/>
                <w:left w:val="none" w:sz="0" w:space="0" w:color="auto"/>
                <w:bottom w:val="none" w:sz="0" w:space="0" w:color="auto"/>
                <w:right w:val="none" w:sz="0" w:space="0" w:color="auto"/>
              </w:divBdr>
            </w:div>
            <w:div w:id="755127218">
              <w:marLeft w:val="0"/>
              <w:marRight w:val="0"/>
              <w:marTop w:val="0"/>
              <w:marBottom w:val="0"/>
              <w:divBdr>
                <w:top w:val="none" w:sz="0" w:space="0" w:color="auto"/>
                <w:left w:val="none" w:sz="0" w:space="0" w:color="auto"/>
                <w:bottom w:val="none" w:sz="0" w:space="0" w:color="auto"/>
                <w:right w:val="none" w:sz="0" w:space="0" w:color="auto"/>
              </w:divBdr>
            </w:div>
            <w:div w:id="1791703662">
              <w:marLeft w:val="0"/>
              <w:marRight w:val="0"/>
              <w:marTop w:val="0"/>
              <w:marBottom w:val="0"/>
              <w:divBdr>
                <w:top w:val="none" w:sz="0" w:space="0" w:color="auto"/>
                <w:left w:val="none" w:sz="0" w:space="0" w:color="auto"/>
                <w:bottom w:val="none" w:sz="0" w:space="0" w:color="auto"/>
                <w:right w:val="none" w:sz="0" w:space="0" w:color="auto"/>
              </w:divBdr>
            </w:div>
            <w:div w:id="948121169">
              <w:marLeft w:val="0"/>
              <w:marRight w:val="0"/>
              <w:marTop w:val="0"/>
              <w:marBottom w:val="0"/>
              <w:divBdr>
                <w:top w:val="none" w:sz="0" w:space="0" w:color="auto"/>
                <w:left w:val="none" w:sz="0" w:space="0" w:color="auto"/>
                <w:bottom w:val="none" w:sz="0" w:space="0" w:color="auto"/>
                <w:right w:val="none" w:sz="0" w:space="0" w:color="auto"/>
              </w:divBdr>
            </w:div>
            <w:div w:id="1605529438">
              <w:marLeft w:val="0"/>
              <w:marRight w:val="0"/>
              <w:marTop w:val="0"/>
              <w:marBottom w:val="0"/>
              <w:divBdr>
                <w:top w:val="none" w:sz="0" w:space="0" w:color="auto"/>
                <w:left w:val="none" w:sz="0" w:space="0" w:color="auto"/>
                <w:bottom w:val="none" w:sz="0" w:space="0" w:color="auto"/>
                <w:right w:val="none" w:sz="0" w:space="0" w:color="auto"/>
              </w:divBdr>
            </w:div>
            <w:div w:id="558857891">
              <w:marLeft w:val="0"/>
              <w:marRight w:val="0"/>
              <w:marTop w:val="0"/>
              <w:marBottom w:val="0"/>
              <w:divBdr>
                <w:top w:val="none" w:sz="0" w:space="0" w:color="auto"/>
                <w:left w:val="none" w:sz="0" w:space="0" w:color="auto"/>
                <w:bottom w:val="none" w:sz="0" w:space="0" w:color="auto"/>
                <w:right w:val="none" w:sz="0" w:space="0" w:color="auto"/>
              </w:divBdr>
            </w:div>
            <w:div w:id="1333214616">
              <w:marLeft w:val="0"/>
              <w:marRight w:val="0"/>
              <w:marTop w:val="0"/>
              <w:marBottom w:val="0"/>
              <w:divBdr>
                <w:top w:val="none" w:sz="0" w:space="0" w:color="auto"/>
                <w:left w:val="none" w:sz="0" w:space="0" w:color="auto"/>
                <w:bottom w:val="none" w:sz="0" w:space="0" w:color="auto"/>
                <w:right w:val="none" w:sz="0" w:space="0" w:color="auto"/>
              </w:divBdr>
            </w:div>
            <w:div w:id="139813890">
              <w:marLeft w:val="0"/>
              <w:marRight w:val="0"/>
              <w:marTop w:val="0"/>
              <w:marBottom w:val="0"/>
              <w:divBdr>
                <w:top w:val="none" w:sz="0" w:space="0" w:color="auto"/>
                <w:left w:val="none" w:sz="0" w:space="0" w:color="auto"/>
                <w:bottom w:val="none" w:sz="0" w:space="0" w:color="auto"/>
                <w:right w:val="none" w:sz="0" w:space="0" w:color="auto"/>
              </w:divBdr>
            </w:div>
            <w:div w:id="1043486532">
              <w:marLeft w:val="0"/>
              <w:marRight w:val="0"/>
              <w:marTop w:val="0"/>
              <w:marBottom w:val="0"/>
              <w:divBdr>
                <w:top w:val="none" w:sz="0" w:space="0" w:color="auto"/>
                <w:left w:val="none" w:sz="0" w:space="0" w:color="auto"/>
                <w:bottom w:val="none" w:sz="0" w:space="0" w:color="auto"/>
                <w:right w:val="none" w:sz="0" w:space="0" w:color="auto"/>
              </w:divBdr>
            </w:div>
            <w:div w:id="2093889610">
              <w:marLeft w:val="0"/>
              <w:marRight w:val="0"/>
              <w:marTop w:val="0"/>
              <w:marBottom w:val="0"/>
              <w:divBdr>
                <w:top w:val="none" w:sz="0" w:space="0" w:color="auto"/>
                <w:left w:val="none" w:sz="0" w:space="0" w:color="auto"/>
                <w:bottom w:val="none" w:sz="0" w:space="0" w:color="auto"/>
                <w:right w:val="none" w:sz="0" w:space="0" w:color="auto"/>
              </w:divBdr>
            </w:div>
            <w:div w:id="2138179072">
              <w:marLeft w:val="0"/>
              <w:marRight w:val="0"/>
              <w:marTop w:val="0"/>
              <w:marBottom w:val="0"/>
              <w:divBdr>
                <w:top w:val="none" w:sz="0" w:space="0" w:color="auto"/>
                <w:left w:val="none" w:sz="0" w:space="0" w:color="auto"/>
                <w:bottom w:val="none" w:sz="0" w:space="0" w:color="auto"/>
                <w:right w:val="none" w:sz="0" w:space="0" w:color="auto"/>
              </w:divBdr>
            </w:div>
            <w:div w:id="1152604911">
              <w:marLeft w:val="0"/>
              <w:marRight w:val="0"/>
              <w:marTop w:val="0"/>
              <w:marBottom w:val="0"/>
              <w:divBdr>
                <w:top w:val="none" w:sz="0" w:space="0" w:color="auto"/>
                <w:left w:val="none" w:sz="0" w:space="0" w:color="auto"/>
                <w:bottom w:val="none" w:sz="0" w:space="0" w:color="auto"/>
                <w:right w:val="none" w:sz="0" w:space="0" w:color="auto"/>
              </w:divBdr>
            </w:div>
            <w:div w:id="381293410">
              <w:marLeft w:val="0"/>
              <w:marRight w:val="0"/>
              <w:marTop w:val="0"/>
              <w:marBottom w:val="0"/>
              <w:divBdr>
                <w:top w:val="none" w:sz="0" w:space="0" w:color="auto"/>
                <w:left w:val="none" w:sz="0" w:space="0" w:color="auto"/>
                <w:bottom w:val="none" w:sz="0" w:space="0" w:color="auto"/>
                <w:right w:val="none" w:sz="0" w:space="0" w:color="auto"/>
              </w:divBdr>
            </w:div>
            <w:div w:id="659427248">
              <w:marLeft w:val="0"/>
              <w:marRight w:val="0"/>
              <w:marTop w:val="0"/>
              <w:marBottom w:val="0"/>
              <w:divBdr>
                <w:top w:val="none" w:sz="0" w:space="0" w:color="auto"/>
                <w:left w:val="none" w:sz="0" w:space="0" w:color="auto"/>
                <w:bottom w:val="none" w:sz="0" w:space="0" w:color="auto"/>
                <w:right w:val="none" w:sz="0" w:space="0" w:color="auto"/>
              </w:divBdr>
            </w:div>
            <w:div w:id="1289357045">
              <w:marLeft w:val="0"/>
              <w:marRight w:val="0"/>
              <w:marTop w:val="0"/>
              <w:marBottom w:val="0"/>
              <w:divBdr>
                <w:top w:val="none" w:sz="0" w:space="0" w:color="auto"/>
                <w:left w:val="none" w:sz="0" w:space="0" w:color="auto"/>
                <w:bottom w:val="none" w:sz="0" w:space="0" w:color="auto"/>
                <w:right w:val="none" w:sz="0" w:space="0" w:color="auto"/>
              </w:divBdr>
            </w:div>
            <w:div w:id="2038584148">
              <w:marLeft w:val="0"/>
              <w:marRight w:val="0"/>
              <w:marTop w:val="0"/>
              <w:marBottom w:val="0"/>
              <w:divBdr>
                <w:top w:val="none" w:sz="0" w:space="0" w:color="auto"/>
                <w:left w:val="none" w:sz="0" w:space="0" w:color="auto"/>
                <w:bottom w:val="none" w:sz="0" w:space="0" w:color="auto"/>
                <w:right w:val="none" w:sz="0" w:space="0" w:color="auto"/>
              </w:divBdr>
            </w:div>
            <w:div w:id="1575581083">
              <w:marLeft w:val="0"/>
              <w:marRight w:val="0"/>
              <w:marTop w:val="0"/>
              <w:marBottom w:val="0"/>
              <w:divBdr>
                <w:top w:val="none" w:sz="0" w:space="0" w:color="auto"/>
                <w:left w:val="none" w:sz="0" w:space="0" w:color="auto"/>
                <w:bottom w:val="none" w:sz="0" w:space="0" w:color="auto"/>
                <w:right w:val="none" w:sz="0" w:space="0" w:color="auto"/>
              </w:divBdr>
            </w:div>
            <w:div w:id="1578006270">
              <w:marLeft w:val="0"/>
              <w:marRight w:val="0"/>
              <w:marTop w:val="0"/>
              <w:marBottom w:val="0"/>
              <w:divBdr>
                <w:top w:val="none" w:sz="0" w:space="0" w:color="auto"/>
                <w:left w:val="none" w:sz="0" w:space="0" w:color="auto"/>
                <w:bottom w:val="none" w:sz="0" w:space="0" w:color="auto"/>
                <w:right w:val="none" w:sz="0" w:space="0" w:color="auto"/>
              </w:divBdr>
            </w:div>
            <w:div w:id="384335092">
              <w:marLeft w:val="0"/>
              <w:marRight w:val="0"/>
              <w:marTop w:val="0"/>
              <w:marBottom w:val="0"/>
              <w:divBdr>
                <w:top w:val="none" w:sz="0" w:space="0" w:color="auto"/>
                <w:left w:val="none" w:sz="0" w:space="0" w:color="auto"/>
                <w:bottom w:val="none" w:sz="0" w:space="0" w:color="auto"/>
                <w:right w:val="none" w:sz="0" w:space="0" w:color="auto"/>
              </w:divBdr>
            </w:div>
            <w:div w:id="1114205181">
              <w:marLeft w:val="0"/>
              <w:marRight w:val="0"/>
              <w:marTop w:val="0"/>
              <w:marBottom w:val="0"/>
              <w:divBdr>
                <w:top w:val="none" w:sz="0" w:space="0" w:color="auto"/>
                <w:left w:val="none" w:sz="0" w:space="0" w:color="auto"/>
                <w:bottom w:val="none" w:sz="0" w:space="0" w:color="auto"/>
                <w:right w:val="none" w:sz="0" w:space="0" w:color="auto"/>
              </w:divBdr>
            </w:div>
            <w:div w:id="1935626523">
              <w:marLeft w:val="0"/>
              <w:marRight w:val="0"/>
              <w:marTop w:val="0"/>
              <w:marBottom w:val="0"/>
              <w:divBdr>
                <w:top w:val="none" w:sz="0" w:space="0" w:color="auto"/>
                <w:left w:val="none" w:sz="0" w:space="0" w:color="auto"/>
                <w:bottom w:val="none" w:sz="0" w:space="0" w:color="auto"/>
                <w:right w:val="none" w:sz="0" w:space="0" w:color="auto"/>
              </w:divBdr>
            </w:div>
            <w:div w:id="277180612">
              <w:marLeft w:val="0"/>
              <w:marRight w:val="0"/>
              <w:marTop w:val="0"/>
              <w:marBottom w:val="0"/>
              <w:divBdr>
                <w:top w:val="none" w:sz="0" w:space="0" w:color="auto"/>
                <w:left w:val="none" w:sz="0" w:space="0" w:color="auto"/>
                <w:bottom w:val="none" w:sz="0" w:space="0" w:color="auto"/>
                <w:right w:val="none" w:sz="0" w:space="0" w:color="auto"/>
              </w:divBdr>
            </w:div>
            <w:div w:id="893007031">
              <w:marLeft w:val="0"/>
              <w:marRight w:val="0"/>
              <w:marTop w:val="0"/>
              <w:marBottom w:val="0"/>
              <w:divBdr>
                <w:top w:val="none" w:sz="0" w:space="0" w:color="auto"/>
                <w:left w:val="none" w:sz="0" w:space="0" w:color="auto"/>
                <w:bottom w:val="none" w:sz="0" w:space="0" w:color="auto"/>
                <w:right w:val="none" w:sz="0" w:space="0" w:color="auto"/>
              </w:divBdr>
            </w:div>
            <w:div w:id="1971938805">
              <w:marLeft w:val="0"/>
              <w:marRight w:val="0"/>
              <w:marTop w:val="0"/>
              <w:marBottom w:val="0"/>
              <w:divBdr>
                <w:top w:val="none" w:sz="0" w:space="0" w:color="auto"/>
                <w:left w:val="none" w:sz="0" w:space="0" w:color="auto"/>
                <w:bottom w:val="none" w:sz="0" w:space="0" w:color="auto"/>
                <w:right w:val="none" w:sz="0" w:space="0" w:color="auto"/>
              </w:divBdr>
            </w:div>
            <w:div w:id="204604316">
              <w:marLeft w:val="0"/>
              <w:marRight w:val="0"/>
              <w:marTop w:val="0"/>
              <w:marBottom w:val="0"/>
              <w:divBdr>
                <w:top w:val="none" w:sz="0" w:space="0" w:color="auto"/>
                <w:left w:val="none" w:sz="0" w:space="0" w:color="auto"/>
                <w:bottom w:val="none" w:sz="0" w:space="0" w:color="auto"/>
                <w:right w:val="none" w:sz="0" w:space="0" w:color="auto"/>
              </w:divBdr>
            </w:div>
            <w:div w:id="80025450">
              <w:marLeft w:val="0"/>
              <w:marRight w:val="0"/>
              <w:marTop w:val="0"/>
              <w:marBottom w:val="0"/>
              <w:divBdr>
                <w:top w:val="none" w:sz="0" w:space="0" w:color="auto"/>
                <w:left w:val="none" w:sz="0" w:space="0" w:color="auto"/>
                <w:bottom w:val="none" w:sz="0" w:space="0" w:color="auto"/>
                <w:right w:val="none" w:sz="0" w:space="0" w:color="auto"/>
              </w:divBdr>
            </w:div>
            <w:div w:id="1480734670">
              <w:marLeft w:val="0"/>
              <w:marRight w:val="0"/>
              <w:marTop w:val="0"/>
              <w:marBottom w:val="0"/>
              <w:divBdr>
                <w:top w:val="none" w:sz="0" w:space="0" w:color="auto"/>
                <w:left w:val="none" w:sz="0" w:space="0" w:color="auto"/>
                <w:bottom w:val="none" w:sz="0" w:space="0" w:color="auto"/>
                <w:right w:val="none" w:sz="0" w:space="0" w:color="auto"/>
              </w:divBdr>
            </w:div>
            <w:div w:id="1703633815">
              <w:marLeft w:val="0"/>
              <w:marRight w:val="0"/>
              <w:marTop w:val="0"/>
              <w:marBottom w:val="0"/>
              <w:divBdr>
                <w:top w:val="none" w:sz="0" w:space="0" w:color="auto"/>
                <w:left w:val="none" w:sz="0" w:space="0" w:color="auto"/>
                <w:bottom w:val="none" w:sz="0" w:space="0" w:color="auto"/>
                <w:right w:val="none" w:sz="0" w:space="0" w:color="auto"/>
              </w:divBdr>
            </w:div>
            <w:div w:id="890188748">
              <w:marLeft w:val="0"/>
              <w:marRight w:val="0"/>
              <w:marTop w:val="0"/>
              <w:marBottom w:val="0"/>
              <w:divBdr>
                <w:top w:val="none" w:sz="0" w:space="0" w:color="auto"/>
                <w:left w:val="none" w:sz="0" w:space="0" w:color="auto"/>
                <w:bottom w:val="none" w:sz="0" w:space="0" w:color="auto"/>
                <w:right w:val="none" w:sz="0" w:space="0" w:color="auto"/>
              </w:divBdr>
            </w:div>
            <w:div w:id="872693994">
              <w:marLeft w:val="0"/>
              <w:marRight w:val="0"/>
              <w:marTop w:val="0"/>
              <w:marBottom w:val="0"/>
              <w:divBdr>
                <w:top w:val="none" w:sz="0" w:space="0" w:color="auto"/>
                <w:left w:val="none" w:sz="0" w:space="0" w:color="auto"/>
                <w:bottom w:val="none" w:sz="0" w:space="0" w:color="auto"/>
                <w:right w:val="none" w:sz="0" w:space="0" w:color="auto"/>
              </w:divBdr>
            </w:div>
            <w:div w:id="17527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951">
      <w:bodyDiv w:val="1"/>
      <w:marLeft w:val="0"/>
      <w:marRight w:val="0"/>
      <w:marTop w:val="0"/>
      <w:marBottom w:val="0"/>
      <w:divBdr>
        <w:top w:val="none" w:sz="0" w:space="0" w:color="auto"/>
        <w:left w:val="none" w:sz="0" w:space="0" w:color="auto"/>
        <w:bottom w:val="none" w:sz="0" w:space="0" w:color="auto"/>
        <w:right w:val="none" w:sz="0" w:space="0" w:color="auto"/>
      </w:divBdr>
      <w:divsChild>
        <w:div w:id="758795617">
          <w:marLeft w:val="0"/>
          <w:marRight w:val="0"/>
          <w:marTop w:val="0"/>
          <w:marBottom w:val="0"/>
          <w:divBdr>
            <w:top w:val="none" w:sz="0" w:space="0" w:color="auto"/>
            <w:left w:val="none" w:sz="0" w:space="0" w:color="auto"/>
            <w:bottom w:val="none" w:sz="0" w:space="0" w:color="auto"/>
            <w:right w:val="none" w:sz="0" w:space="0" w:color="auto"/>
          </w:divBdr>
          <w:divsChild>
            <w:div w:id="738289847">
              <w:marLeft w:val="0"/>
              <w:marRight w:val="0"/>
              <w:marTop w:val="0"/>
              <w:marBottom w:val="0"/>
              <w:divBdr>
                <w:top w:val="none" w:sz="0" w:space="0" w:color="auto"/>
                <w:left w:val="none" w:sz="0" w:space="0" w:color="auto"/>
                <w:bottom w:val="none" w:sz="0" w:space="0" w:color="auto"/>
                <w:right w:val="none" w:sz="0" w:space="0" w:color="auto"/>
              </w:divBdr>
            </w:div>
            <w:div w:id="1413350930">
              <w:marLeft w:val="0"/>
              <w:marRight w:val="0"/>
              <w:marTop w:val="0"/>
              <w:marBottom w:val="0"/>
              <w:divBdr>
                <w:top w:val="none" w:sz="0" w:space="0" w:color="auto"/>
                <w:left w:val="none" w:sz="0" w:space="0" w:color="auto"/>
                <w:bottom w:val="none" w:sz="0" w:space="0" w:color="auto"/>
                <w:right w:val="none" w:sz="0" w:space="0" w:color="auto"/>
              </w:divBdr>
            </w:div>
            <w:div w:id="1690834887">
              <w:marLeft w:val="0"/>
              <w:marRight w:val="0"/>
              <w:marTop w:val="0"/>
              <w:marBottom w:val="0"/>
              <w:divBdr>
                <w:top w:val="none" w:sz="0" w:space="0" w:color="auto"/>
                <w:left w:val="none" w:sz="0" w:space="0" w:color="auto"/>
                <w:bottom w:val="none" w:sz="0" w:space="0" w:color="auto"/>
                <w:right w:val="none" w:sz="0" w:space="0" w:color="auto"/>
              </w:divBdr>
            </w:div>
            <w:div w:id="1156920016">
              <w:marLeft w:val="0"/>
              <w:marRight w:val="0"/>
              <w:marTop w:val="0"/>
              <w:marBottom w:val="0"/>
              <w:divBdr>
                <w:top w:val="none" w:sz="0" w:space="0" w:color="auto"/>
                <w:left w:val="none" w:sz="0" w:space="0" w:color="auto"/>
                <w:bottom w:val="none" w:sz="0" w:space="0" w:color="auto"/>
                <w:right w:val="none" w:sz="0" w:space="0" w:color="auto"/>
              </w:divBdr>
            </w:div>
            <w:div w:id="1993632094">
              <w:marLeft w:val="0"/>
              <w:marRight w:val="0"/>
              <w:marTop w:val="0"/>
              <w:marBottom w:val="0"/>
              <w:divBdr>
                <w:top w:val="none" w:sz="0" w:space="0" w:color="auto"/>
                <w:left w:val="none" w:sz="0" w:space="0" w:color="auto"/>
                <w:bottom w:val="none" w:sz="0" w:space="0" w:color="auto"/>
                <w:right w:val="none" w:sz="0" w:space="0" w:color="auto"/>
              </w:divBdr>
            </w:div>
            <w:div w:id="1755780318">
              <w:marLeft w:val="0"/>
              <w:marRight w:val="0"/>
              <w:marTop w:val="0"/>
              <w:marBottom w:val="0"/>
              <w:divBdr>
                <w:top w:val="none" w:sz="0" w:space="0" w:color="auto"/>
                <w:left w:val="none" w:sz="0" w:space="0" w:color="auto"/>
                <w:bottom w:val="none" w:sz="0" w:space="0" w:color="auto"/>
                <w:right w:val="none" w:sz="0" w:space="0" w:color="auto"/>
              </w:divBdr>
            </w:div>
            <w:div w:id="321979760">
              <w:marLeft w:val="0"/>
              <w:marRight w:val="0"/>
              <w:marTop w:val="0"/>
              <w:marBottom w:val="0"/>
              <w:divBdr>
                <w:top w:val="none" w:sz="0" w:space="0" w:color="auto"/>
                <w:left w:val="none" w:sz="0" w:space="0" w:color="auto"/>
                <w:bottom w:val="none" w:sz="0" w:space="0" w:color="auto"/>
                <w:right w:val="none" w:sz="0" w:space="0" w:color="auto"/>
              </w:divBdr>
            </w:div>
            <w:div w:id="857814716">
              <w:marLeft w:val="0"/>
              <w:marRight w:val="0"/>
              <w:marTop w:val="0"/>
              <w:marBottom w:val="0"/>
              <w:divBdr>
                <w:top w:val="none" w:sz="0" w:space="0" w:color="auto"/>
                <w:left w:val="none" w:sz="0" w:space="0" w:color="auto"/>
                <w:bottom w:val="none" w:sz="0" w:space="0" w:color="auto"/>
                <w:right w:val="none" w:sz="0" w:space="0" w:color="auto"/>
              </w:divBdr>
            </w:div>
            <w:div w:id="1804468640">
              <w:marLeft w:val="0"/>
              <w:marRight w:val="0"/>
              <w:marTop w:val="0"/>
              <w:marBottom w:val="0"/>
              <w:divBdr>
                <w:top w:val="none" w:sz="0" w:space="0" w:color="auto"/>
                <w:left w:val="none" w:sz="0" w:space="0" w:color="auto"/>
                <w:bottom w:val="none" w:sz="0" w:space="0" w:color="auto"/>
                <w:right w:val="none" w:sz="0" w:space="0" w:color="auto"/>
              </w:divBdr>
            </w:div>
            <w:div w:id="1836609463">
              <w:marLeft w:val="0"/>
              <w:marRight w:val="0"/>
              <w:marTop w:val="0"/>
              <w:marBottom w:val="0"/>
              <w:divBdr>
                <w:top w:val="none" w:sz="0" w:space="0" w:color="auto"/>
                <w:left w:val="none" w:sz="0" w:space="0" w:color="auto"/>
                <w:bottom w:val="none" w:sz="0" w:space="0" w:color="auto"/>
                <w:right w:val="none" w:sz="0" w:space="0" w:color="auto"/>
              </w:divBdr>
            </w:div>
            <w:div w:id="1553998904">
              <w:marLeft w:val="0"/>
              <w:marRight w:val="0"/>
              <w:marTop w:val="0"/>
              <w:marBottom w:val="0"/>
              <w:divBdr>
                <w:top w:val="none" w:sz="0" w:space="0" w:color="auto"/>
                <w:left w:val="none" w:sz="0" w:space="0" w:color="auto"/>
                <w:bottom w:val="none" w:sz="0" w:space="0" w:color="auto"/>
                <w:right w:val="none" w:sz="0" w:space="0" w:color="auto"/>
              </w:divBdr>
            </w:div>
            <w:div w:id="262998357">
              <w:marLeft w:val="0"/>
              <w:marRight w:val="0"/>
              <w:marTop w:val="0"/>
              <w:marBottom w:val="0"/>
              <w:divBdr>
                <w:top w:val="none" w:sz="0" w:space="0" w:color="auto"/>
                <w:left w:val="none" w:sz="0" w:space="0" w:color="auto"/>
                <w:bottom w:val="none" w:sz="0" w:space="0" w:color="auto"/>
                <w:right w:val="none" w:sz="0" w:space="0" w:color="auto"/>
              </w:divBdr>
            </w:div>
            <w:div w:id="2141147210">
              <w:marLeft w:val="0"/>
              <w:marRight w:val="0"/>
              <w:marTop w:val="0"/>
              <w:marBottom w:val="0"/>
              <w:divBdr>
                <w:top w:val="none" w:sz="0" w:space="0" w:color="auto"/>
                <w:left w:val="none" w:sz="0" w:space="0" w:color="auto"/>
                <w:bottom w:val="none" w:sz="0" w:space="0" w:color="auto"/>
                <w:right w:val="none" w:sz="0" w:space="0" w:color="auto"/>
              </w:divBdr>
            </w:div>
            <w:div w:id="990215640">
              <w:marLeft w:val="0"/>
              <w:marRight w:val="0"/>
              <w:marTop w:val="0"/>
              <w:marBottom w:val="0"/>
              <w:divBdr>
                <w:top w:val="none" w:sz="0" w:space="0" w:color="auto"/>
                <w:left w:val="none" w:sz="0" w:space="0" w:color="auto"/>
                <w:bottom w:val="none" w:sz="0" w:space="0" w:color="auto"/>
                <w:right w:val="none" w:sz="0" w:space="0" w:color="auto"/>
              </w:divBdr>
            </w:div>
            <w:div w:id="11299985">
              <w:marLeft w:val="0"/>
              <w:marRight w:val="0"/>
              <w:marTop w:val="0"/>
              <w:marBottom w:val="0"/>
              <w:divBdr>
                <w:top w:val="none" w:sz="0" w:space="0" w:color="auto"/>
                <w:left w:val="none" w:sz="0" w:space="0" w:color="auto"/>
                <w:bottom w:val="none" w:sz="0" w:space="0" w:color="auto"/>
                <w:right w:val="none" w:sz="0" w:space="0" w:color="auto"/>
              </w:divBdr>
            </w:div>
            <w:div w:id="560597934">
              <w:marLeft w:val="0"/>
              <w:marRight w:val="0"/>
              <w:marTop w:val="0"/>
              <w:marBottom w:val="0"/>
              <w:divBdr>
                <w:top w:val="none" w:sz="0" w:space="0" w:color="auto"/>
                <w:left w:val="none" w:sz="0" w:space="0" w:color="auto"/>
                <w:bottom w:val="none" w:sz="0" w:space="0" w:color="auto"/>
                <w:right w:val="none" w:sz="0" w:space="0" w:color="auto"/>
              </w:divBdr>
            </w:div>
            <w:div w:id="544097910">
              <w:marLeft w:val="0"/>
              <w:marRight w:val="0"/>
              <w:marTop w:val="0"/>
              <w:marBottom w:val="0"/>
              <w:divBdr>
                <w:top w:val="none" w:sz="0" w:space="0" w:color="auto"/>
                <w:left w:val="none" w:sz="0" w:space="0" w:color="auto"/>
                <w:bottom w:val="none" w:sz="0" w:space="0" w:color="auto"/>
                <w:right w:val="none" w:sz="0" w:space="0" w:color="auto"/>
              </w:divBdr>
            </w:div>
            <w:div w:id="736976487">
              <w:marLeft w:val="0"/>
              <w:marRight w:val="0"/>
              <w:marTop w:val="0"/>
              <w:marBottom w:val="0"/>
              <w:divBdr>
                <w:top w:val="none" w:sz="0" w:space="0" w:color="auto"/>
                <w:left w:val="none" w:sz="0" w:space="0" w:color="auto"/>
                <w:bottom w:val="none" w:sz="0" w:space="0" w:color="auto"/>
                <w:right w:val="none" w:sz="0" w:space="0" w:color="auto"/>
              </w:divBdr>
            </w:div>
            <w:div w:id="1194341907">
              <w:marLeft w:val="0"/>
              <w:marRight w:val="0"/>
              <w:marTop w:val="0"/>
              <w:marBottom w:val="0"/>
              <w:divBdr>
                <w:top w:val="none" w:sz="0" w:space="0" w:color="auto"/>
                <w:left w:val="none" w:sz="0" w:space="0" w:color="auto"/>
                <w:bottom w:val="none" w:sz="0" w:space="0" w:color="auto"/>
                <w:right w:val="none" w:sz="0" w:space="0" w:color="auto"/>
              </w:divBdr>
            </w:div>
            <w:div w:id="444665693">
              <w:marLeft w:val="0"/>
              <w:marRight w:val="0"/>
              <w:marTop w:val="0"/>
              <w:marBottom w:val="0"/>
              <w:divBdr>
                <w:top w:val="none" w:sz="0" w:space="0" w:color="auto"/>
                <w:left w:val="none" w:sz="0" w:space="0" w:color="auto"/>
                <w:bottom w:val="none" w:sz="0" w:space="0" w:color="auto"/>
                <w:right w:val="none" w:sz="0" w:space="0" w:color="auto"/>
              </w:divBdr>
            </w:div>
            <w:div w:id="1782459441">
              <w:marLeft w:val="0"/>
              <w:marRight w:val="0"/>
              <w:marTop w:val="0"/>
              <w:marBottom w:val="0"/>
              <w:divBdr>
                <w:top w:val="none" w:sz="0" w:space="0" w:color="auto"/>
                <w:left w:val="none" w:sz="0" w:space="0" w:color="auto"/>
                <w:bottom w:val="none" w:sz="0" w:space="0" w:color="auto"/>
                <w:right w:val="none" w:sz="0" w:space="0" w:color="auto"/>
              </w:divBdr>
            </w:div>
            <w:div w:id="1855344702">
              <w:marLeft w:val="0"/>
              <w:marRight w:val="0"/>
              <w:marTop w:val="0"/>
              <w:marBottom w:val="0"/>
              <w:divBdr>
                <w:top w:val="none" w:sz="0" w:space="0" w:color="auto"/>
                <w:left w:val="none" w:sz="0" w:space="0" w:color="auto"/>
                <w:bottom w:val="none" w:sz="0" w:space="0" w:color="auto"/>
                <w:right w:val="none" w:sz="0" w:space="0" w:color="auto"/>
              </w:divBdr>
            </w:div>
            <w:div w:id="156308132">
              <w:marLeft w:val="0"/>
              <w:marRight w:val="0"/>
              <w:marTop w:val="0"/>
              <w:marBottom w:val="0"/>
              <w:divBdr>
                <w:top w:val="none" w:sz="0" w:space="0" w:color="auto"/>
                <w:left w:val="none" w:sz="0" w:space="0" w:color="auto"/>
                <w:bottom w:val="none" w:sz="0" w:space="0" w:color="auto"/>
                <w:right w:val="none" w:sz="0" w:space="0" w:color="auto"/>
              </w:divBdr>
            </w:div>
            <w:div w:id="950209866">
              <w:marLeft w:val="0"/>
              <w:marRight w:val="0"/>
              <w:marTop w:val="0"/>
              <w:marBottom w:val="0"/>
              <w:divBdr>
                <w:top w:val="none" w:sz="0" w:space="0" w:color="auto"/>
                <w:left w:val="none" w:sz="0" w:space="0" w:color="auto"/>
                <w:bottom w:val="none" w:sz="0" w:space="0" w:color="auto"/>
                <w:right w:val="none" w:sz="0" w:space="0" w:color="auto"/>
              </w:divBdr>
            </w:div>
            <w:div w:id="1237547962">
              <w:marLeft w:val="0"/>
              <w:marRight w:val="0"/>
              <w:marTop w:val="0"/>
              <w:marBottom w:val="0"/>
              <w:divBdr>
                <w:top w:val="none" w:sz="0" w:space="0" w:color="auto"/>
                <w:left w:val="none" w:sz="0" w:space="0" w:color="auto"/>
                <w:bottom w:val="none" w:sz="0" w:space="0" w:color="auto"/>
                <w:right w:val="none" w:sz="0" w:space="0" w:color="auto"/>
              </w:divBdr>
            </w:div>
            <w:div w:id="1308166153">
              <w:marLeft w:val="0"/>
              <w:marRight w:val="0"/>
              <w:marTop w:val="0"/>
              <w:marBottom w:val="0"/>
              <w:divBdr>
                <w:top w:val="none" w:sz="0" w:space="0" w:color="auto"/>
                <w:left w:val="none" w:sz="0" w:space="0" w:color="auto"/>
                <w:bottom w:val="none" w:sz="0" w:space="0" w:color="auto"/>
                <w:right w:val="none" w:sz="0" w:space="0" w:color="auto"/>
              </w:divBdr>
            </w:div>
            <w:div w:id="1164274238">
              <w:marLeft w:val="0"/>
              <w:marRight w:val="0"/>
              <w:marTop w:val="0"/>
              <w:marBottom w:val="0"/>
              <w:divBdr>
                <w:top w:val="none" w:sz="0" w:space="0" w:color="auto"/>
                <w:left w:val="none" w:sz="0" w:space="0" w:color="auto"/>
                <w:bottom w:val="none" w:sz="0" w:space="0" w:color="auto"/>
                <w:right w:val="none" w:sz="0" w:space="0" w:color="auto"/>
              </w:divBdr>
            </w:div>
            <w:div w:id="1652102098">
              <w:marLeft w:val="0"/>
              <w:marRight w:val="0"/>
              <w:marTop w:val="0"/>
              <w:marBottom w:val="0"/>
              <w:divBdr>
                <w:top w:val="none" w:sz="0" w:space="0" w:color="auto"/>
                <w:left w:val="none" w:sz="0" w:space="0" w:color="auto"/>
                <w:bottom w:val="none" w:sz="0" w:space="0" w:color="auto"/>
                <w:right w:val="none" w:sz="0" w:space="0" w:color="auto"/>
              </w:divBdr>
            </w:div>
            <w:div w:id="1667510015">
              <w:marLeft w:val="0"/>
              <w:marRight w:val="0"/>
              <w:marTop w:val="0"/>
              <w:marBottom w:val="0"/>
              <w:divBdr>
                <w:top w:val="none" w:sz="0" w:space="0" w:color="auto"/>
                <w:left w:val="none" w:sz="0" w:space="0" w:color="auto"/>
                <w:bottom w:val="none" w:sz="0" w:space="0" w:color="auto"/>
                <w:right w:val="none" w:sz="0" w:space="0" w:color="auto"/>
              </w:divBdr>
            </w:div>
            <w:div w:id="1950045907">
              <w:marLeft w:val="0"/>
              <w:marRight w:val="0"/>
              <w:marTop w:val="0"/>
              <w:marBottom w:val="0"/>
              <w:divBdr>
                <w:top w:val="none" w:sz="0" w:space="0" w:color="auto"/>
                <w:left w:val="none" w:sz="0" w:space="0" w:color="auto"/>
                <w:bottom w:val="none" w:sz="0" w:space="0" w:color="auto"/>
                <w:right w:val="none" w:sz="0" w:space="0" w:color="auto"/>
              </w:divBdr>
            </w:div>
            <w:div w:id="1864007395">
              <w:marLeft w:val="0"/>
              <w:marRight w:val="0"/>
              <w:marTop w:val="0"/>
              <w:marBottom w:val="0"/>
              <w:divBdr>
                <w:top w:val="none" w:sz="0" w:space="0" w:color="auto"/>
                <w:left w:val="none" w:sz="0" w:space="0" w:color="auto"/>
                <w:bottom w:val="none" w:sz="0" w:space="0" w:color="auto"/>
                <w:right w:val="none" w:sz="0" w:space="0" w:color="auto"/>
              </w:divBdr>
            </w:div>
            <w:div w:id="71978038">
              <w:marLeft w:val="0"/>
              <w:marRight w:val="0"/>
              <w:marTop w:val="0"/>
              <w:marBottom w:val="0"/>
              <w:divBdr>
                <w:top w:val="none" w:sz="0" w:space="0" w:color="auto"/>
                <w:left w:val="none" w:sz="0" w:space="0" w:color="auto"/>
                <w:bottom w:val="none" w:sz="0" w:space="0" w:color="auto"/>
                <w:right w:val="none" w:sz="0" w:space="0" w:color="auto"/>
              </w:divBdr>
            </w:div>
            <w:div w:id="1641496329">
              <w:marLeft w:val="0"/>
              <w:marRight w:val="0"/>
              <w:marTop w:val="0"/>
              <w:marBottom w:val="0"/>
              <w:divBdr>
                <w:top w:val="none" w:sz="0" w:space="0" w:color="auto"/>
                <w:left w:val="none" w:sz="0" w:space="0" w:color="auto"/>
                <w:bottom w:val="none" w:sz="0" w:space="0" w:color="auto"/>
                <w:right w:val="none" w:sz="0" w:space="0" w:color="auto"/>
              </w:divBdr>
            </w:div>
            <w:div w:id="1750498572">
              <w:marLeft w:val="0"/>
              <w:marRight w:val="0"/>
              <w:marTop w:val="0"/>
              <w:marBottom w:val="0"/>
              <w:divBdr>
                <w:top w:val="none" w:sz="0" w:space="0" w:color="auto"/>
                <w:left w:val="none" w:sz="0" w:space="0" w:color="auto"/>
                <w:bottom w:val="none" w:sz="0" w:space="0" w:color="auto"/>
                <w:right w:val="none" w:sz="0" w:space="0" w:color="auto"/>
              </w:divBdr>
            </w:div>
            <w:div w:id="1727949818">
              <w:marLeft w:val="0"/>
              <w:marRight w:val="0"/>
              <w:marTop w:val="0"/>
              <w:marBottom w:val="0"/>
              <w:divBdr>
                <w:top w:val="none" w:sz="0" w:space="0" w:color="auto"/>
                <w:left w:val="none" w:sz="0" w:space="0" w:color="auto"/>
                <w:bottom w:val="none" w:sz="0" w:space="0" w:color="auto"/>
                <w:right w:val="none" w:sz="0" w:space="0" w:color="auto"/>
              </w:divBdr>
            </w:div>
            <w:div w:id="1881162590">
              <w:marLeft w:val="0"/>
              <w:marRight w:val="0"/>
              <w:marTop w:val="0"/>
              <w:marBottom w:val="0"/>
              <w:divBdr>
                <w:top w:val="none" w:sz="0" w:space="0" w:color="auto"/>
                <w:left w:val="none" w:sz="0" w:space="0" w:color="auto"/>
                <w:bottom w:val="none" w:sz="0" w:space="0" w:color="auto"/>
                <w:right w:val="none" w:sz="0" w:space="0" w:color="auto"/>
              </w:divBdr>
            </w:div>
            <w:div w:id="390350417">
              <w:marLeft w:val="0"/>
              <w:marRight w:val="0"/>
              <w:marTop w:val="0"/>
              <w:marBottom w:val="0"/>
              <w:divBdr>
                <w:top w:val="none" w:sz="0" w:space="0" w:color="auto"/>
                <w:left w:val="none" w:sz="0" w:space="0" w:color="auto"/>
                <w:bottom w:val="none" w:sz="0" w:space="0" w:color="auto"/>
                <w:right w:val="none" w:sz="0" w:space="0" w:color="auto"/>
              </w:divBdr>
            </w:div>
            <w:div w:id="1086534126">
              <w:marLeft w:val="0"/>
              <w:marRight w:val="0"/>
              <w:marTop w:val="0"/>
              <w:marBottom w:val="0"/>
              <w:divBdr>
                <w:top w:val="none" w:sz="0" w:space="0" w:color="auto"/>
                <w:left w:val="none" w:sz="0" w:space="0" w:color="auto"/>
                <w:bottom w:val="none" w:sz="0" w:space="0" w:color="auto"/>
                <w:right w:val="none" w:sz="0" w:space="0" w:color="auto"/>
              </w:divBdr>
            </w:div>
            <w:div w:id="2083290107">
              <w:marLeft w:val="0"/>
              <w:marRight w:val="0"/>
              <w:marTop w:val="0"/>
              <w:marBottom w:val="0"/>
              <w:divBdr>
                <w:top w:val="none" w:sz="0" w:space="0" w:color="auto"/>
                <w:left w:val="none" w:sz="0" w:space="0" w:color="auto"/>
                <w:bottom w:val="none" w:sz="0" w:space="0" w:color="auto"/>
                <w:right w:val="none" w:sz="0" w:space="0" w:color="auto"/>
              </w:divBdr>
            </w:div>
            <w:div w:id="123817596">
              <w:marLeft w:val="0"/>
              <w:marRight w:val="0"/>
              <w:marTop w:val="0"/>
              <w:marBottom w:val="0"/>
              <w:divBdr>
                <w:top w:val="none" w:sz="0" w:space="0" w:color="auto"/>
                <w:left w:val="none" w:sz="0" w:space="0" w:color="auto"/>
                <w:bottom w:val="none" w:sz="0" w:space="0" w:color="auto"/>
                <w:right w:val="none" w:sz="0" w:space="0" w:color="auto"/>
              </w:divBdr>
            </w:div>
            <w:div w:id="420300712">
              <w:marLeft w:val="0"/>
              <w:marRight w:val="0"/>
              <w:marTop w:val="0"/>
              <w:marBottom w:val="0"/>
              <w:divBdr>
                <w:top w:val="none" w:sz="0" w:space="0" w:color="auto"/>
                <w:left w:val="none" w:sz="0" w:space="0" w:color="auto"/>
                <w:bottom w:val="none" w:sz="0" w:space="0" w:color="auto"/>
                <w:right w:val="none" w:sz="0" w:space="0" w:color="auto"/>
              </w:divBdr>
            </w:div>
            <w:div w:id="351803814">
              <w:marLeft w:val="0"/>
              <w:marRight w:val="0"/>
              <w:marTop w:val="0"/>
              <w:marBottom w:val="0"/>
              <w:divBdr>
                <w:top w:val="none" w:sz="0" w:space="0" w:color="auto"/>
                <w:left w:val="none" w:sz="0" w:space="0" w:color="auto"/>
                <w:bottom w:val="none" w:sz="0" w:space="0" w:color="auto"/>
                <w:right w:val="none" w:sz="0" w:space="0" w:color="auto"/>
              </w:divBdr>
            </w:div>
            <w:div w:id="10302699">
              <w:marLeft w:val="0"/>
              <w:marRight w:val="0"/>
              <w:marTop w:val="0"/>
              <w:marBottom w:val="0"/>
              <w:divBdr>
                <w:top w:val="none" w:sz="0" w:space="0" w:color="auto"/>
                <w:left w:val="none" w:sz="0" w:space="0" w:color="auto"/>
                <w:bottom w:val="none" w:sz="0" w:space="0" w:color="auto"/>
                <w:right w:val="none" w:sz="0" w:space="0" w:color="auto"/>
              </w:divBdr>
            </w:div>
            <w:div w:id="688944834">
              <w:marLeft w:val="0"/>
              <w:marRight w:val="0"/>
              <w:marTop w:val="0"/>
              <w:marBottom w:val="0"/>
              <w:divBdr>
                <w:top w:val="none" w:sz="0" w:space="0" w:color="auto"/>
                <w:left w:val="none" w:sz="0" w:space="0" w:color="auto"/>
                <w:bottom w:val="none" w:sz="0" w:space="0" w:color="auto"/>
                <w:right w:val="none" w:sz="0" w:space="0" w:color="auto"/>
              </w:divBdr>
            </w:div>
            <w:div w:id="628824703">
              <w:marLeft w:val="0"/>
              <w:marRight w:val="0"/>
              <w:marTop w:val="0"/>
              <w:marBottom w:val="0"/>
              <w:divBdr>
                <w:top w:val="none" w:sz="0" w:space="0" w:color="auto"/>
                <w:left w:val="none" w:sz="0" w:space="0" w:color="auto"/>
                <w:bottom w:val="none" w:sz="0" w:space="0" w:color="auto"/>
                <w:right w:val="none" w:sz="0" w:space="0" w:color="auto"/>
              </w:divBdr>
            </w:div>
            <w:div w:id="2090154635">
              <w:marLeft w:val="0"/>
              <w:marRight w:val="0"/>
              <w:marTop w:val="0"/>
              <w:marBottom w:val="0"/>
              <w:divBdr>
                <w:top w:val="none" w:sz="0" w:space="0" w:color="auto"/>
                <w:left w:val="none" w:sz="0" w:space="0" w:color="auto"/>
                <w:bottom w:val="none" w:sz="0" w:space="0" w:color="auto"/>
                <w:right w:val="none" w:sz="0" w:space="0" w:color="auto"/>
              </w:divBdr>
            </w:div>
            <w:div w:id="303698950">
              <w:marLeft w:val="0"/>
              <w:marRight w:val="0"/>
              <w:marTop w:val="0"/>
              <w:marBottom w:val="0"/>
              <w:divBdr>
                <w:top w:val="none" w:sz="0" w:space="0" w:color="auto"/>
                <w:left w:val="none" w:sz="0" w:space="0" w:color="auto"/>
                <w:bottom w:val="none" w:sz="0" w:space="0" w:color="auto"/>
                <w:right w:val="none" w:sz="0" w:space="0" w:color="auto"/>
              </w:divBdr>
            </w:div>
            <w:div w:id="946548776">
              <w:marLeft w:val="0"/>
              <w:marRight w:val="0"/>
              <w:marTop w:val="0"/>
              <w:marBottom w:val="0"/>
              <w:divBdr>
                <w:top w:val="none" w:sz="0" w:space="0" w:color="auto"/>
                <w:left w:val="none" w:sz="0" w:space="0" w:color="auto"/>
                <w:bottom w:val="none" w:sz="0" w:space="0" w:color="auto"/>
                <w:right w:val="none" w:sz="0" w:space="0" w:color="auto"/>
              </w:divBdr>
            </w:div>
            <w:div w:id="2004115518">
              <w:marLeft w:val="0"/>
              <w:marRight w:val="0"/>
              <w:marTop w:val="0"/>
              <w:marBottom w:val="0"/>
              <w:divBdr>
                <w:top w:val="none" w:sz="0" w:space="0" w:color="auto"/>
                <w:left w:val="none" w:sz="0" w:space="0" w:color="auto"/>
                <w:bottom w:val="none" w:sz="0" w:space="0" w:color="auto"/>
                <w:right w:val="none" w:sz="0" w:space="0" w:color="auto"/>
              </w:divBdr>
            </w:div>
            <w:div w:id="1106264894">
              <w:marLeft w:val="0"/>
              <w:marRight w:val="0"/>
              <w:marTop w:val="0"/>
              <w:marBottom w:val="0"/>
              <w:divBdr>
                <w:top w:val="none" w:sz="0" w:space="0" w:color="auto"/>
                <w:left w:val="none" w:sz="0" w:space="0" w:color="auto"/>
                <w:bottom w:val="none" w:sz="0" w:space="0" w:color="auto"/>
                <w:right w:val="none" w:sz="0" w:space="0" w:color="auto"/>
              </w:divBdr>
            </w:div>
            <w:div w:id="1089960533">
              <w:marLeft w:val="0"/>
              <w:marRight w:val="0"/>
              <w:marTop w:val="0"/>
              <w:marBottom w:val="0"/>
              <w:divBdr>
                <w:top w:val="none" w:sz="0" w:space="0" w:color="auto"/>
                <w:left w:val="none" w:sz="0" w:space="0" w:color="auto"/>
                <w:bottom w:val="none" w:sz="0" w:space="0" w:color="auto"/>
                <w:right w:val="none" w:sz="0" w:space="0" w:color="auto"/>
              </w:divBdr>
            </w:div>
            <w:div w:id="1092509003">
              <w:marLeft w:val="0"/>
              <w:marRight w:val="0"/>
              <w:marTop w:val="0"/>
              <w:marBottom w:val="0"/>
              <w:divBdr>
                <w:top w:val="none" w:sz="0" w:space="0" w:color="auto"/>
                <w:left w:val="none" w:sz="0" w:space="0" w:color="auto"/>
                <w:bottom w:val="none" w:sz="0" w:space="0" w:color="auto"/>
                <w:right w:val="none" w:sz="0" w:space="0" w:color="auto"/>
              </w:divBdr>
            </w:div>
            <w:div w:id="803042828">
              <w:marLeft w:val="0"/>
              <w:marRight w:val="0"/>
              <w:marTop w:val="0"/>
              <w:marBottom w:val="0"/>
              <w:divBdr>
                <w:top w:val="none" w:sz="0" w:space="0" w:color="auto"/>
                <w:left w:val="none" w:sz="0" w:space="0" w:color="auto"/>
                <w:bottom w:val="none" w:sz="0" w:space="0" w:color="auto"/>
                <w:right w:val="none" w:sz="0" w:space="0" w:color="auto"/>
              </w:divBdr>
            </w:div>
            <w:div w:id="1566455767">
              <w:marLeft w:val="0"/>
              <w:marRight w:val="0"/>
              <w:marTop w:val="0"/>
              <w:marBottom w:val="0"/>
              <w:divBdr>
                <w:top w:val="none" w:sz="0" w:space="0" w:color="auto"/>
                <w:left w:val="none" w:sz="0" w:space="0" w:color="auto"/>
                <w:bottom w:val="none" w:sz="0" w:space="0" w:color="auto"/>
                <w:right w:val="none" w:sz="0" w:space="0" w:color="auto"/>
              </w:divBdr>
            </w:div>
            <w:div w:id="1430466583">
              <w:marLeft w:val="0"/>
              <w:marRight w:val="0"/>
              <w:marTop w:val="0"/>
              <w:marBottom w:val="0"/>
              <w:divBdr>
                <w:top w:val="none" w:sz="0" w:space="0" w:color="auto"/>
                <w:left w:val="none" w:sz="0" w:space="0" w:color="auto"/>
                <w:bottom w:val="none" w:sz="0" w:space="0" w:color="auto"/>
                <w:right w:val="none" w:sz="0" w:space="0" w:color="auto"/>
              </w:divBdr>
            </w:div>
            <w:div w:id="1959950958">
              <w:marLeft w:val="0"/>
              <w:marRight w:val="0"/>
              <w:marTop w:val="0"/>
              <w:marBottom w:val="0"/>
              <w:divBdr>
                <w:top w:val="none" w:sz="0" w:space="0" w:color="auto"/>
                <w:left w:val="none" w:sz="0" w:space="0" w:color="auto"/>
                <w:bottom w:val="none" w:sz="0" w:space="0" w:color="auto"/>
                <w:right w:val="none" w:sz="0" w:space="0" w:color="auto"/>
              </w:divBdr>
            </w:div>
            <w:div w:id="69356242">
              <w:marLeft w:val="0"/>
              <w:marRight w:val="0"/>
              <w:marTop w:val="0"/>
              <w:marBottom w:val="0"/>
              <w:divBdr>
                <w:top w:val="none" w:sz="0" w:space="0" w:color="auto"/>
                <w:left w:val="none" w:sz="0" w:space="0" w:color="auto"/>
                <w:bottom w:val="none" w:sz="0" w:space="0" w:color="auto"/>
                <w:right w:val="none" w:sz="0" w:space="0" w:color="auto"/>
              </w:divBdr>
            </w:div>
            <w:div w:id="100538787">
              <w:marLeft w:val="0"/>
              <w:marRight w:val="0"/>
              <w:marTop w:val="0"/>
              <w:marBottom w:val="0"/>
              <w:divBdr>
                <w:top w:val="none" w:sz="0" w:space="0" w:color="auto"/>
                <w:left w:val="none" w:sz="0" w:space="0" w:color="auto"/>
                <w:bottom w:val="none" w:sz="0" w:space="0" w:color="auto"/>
                <w:right w:val="none" w:sz="0" w:space="0" w:color="auto"/>
              </w:divBdr>
            </w:div>
            <w:div w:id="169879931">
              <w:marLeft w:val="0"/>
              <w:marRight w:val="0"/>
              <w:marTop w:val="0"/>
              <w:marBottom w:val="0"/>
              <w:divBdr>
                <w:top w:val="none" w:sz="0" w:space="0" w:color="auto"/>
                <w:left w:val="none" w:sz="0" w:space="0" w:color="auto"/>
                <w:bottom w:val="none" w:sz="0" w:space="0" w:color="auto"/>
                <w:right w:val="none" w:sz="0" w:space="0" w:color="auto"/>
              </w:divBdr>
            </w:div>
            <w:div w:id="1464612547">
              <w:marLeft w:val="0"/>
              <w:marRight w:val="0"/>
              <w:marTop w:val="0"/>
              <w:marBottom w:val="0"/>
              <w:divBdr>
                <w:top w:val="none" w:sz="0" w:space="0" w:color="auto"/>
                <w:left w:val="none" w:sz="0" w:space="0" w:color="auto"/>
                <w:bottom w:val="none" w:sz="0" w:space="0" w:color="auto"/>
                <w:right w:val="none" w:sz="0" w:space="0" w:color="auto"/>
              </w:divBdr>
            </w:div>
            <w:div w:id="1846699250">
              <w:marLeft w:val="0"/>
              <w:marRight w:val="0"/>
              <w:marTop w:val="0"/>
              <w:marBottom w:val="0"/>
              <w:divBdr>
                <w:top w:val="none" w:sz="0" w:space="0" w:color="auto"/>
                <w:left w:val="none" w:sz="0" w:space="0" w:color="auto"/>
                <w:bottom w:val="none" w:sz="0" w:space="0" w:color="auto"/>
                <w:right w:val="none" w:sz="0" w:space="0" w:color="auto"/>
              </w:divBdr>
            </w:div>
            <w:div w:id="1183590570">
              <w:marLeft w:val="0"/>
              <w:marRight w:val="0"/>
              <w:marTop w:val="0"/>
              <w:marBottom w:val="0"/>
              <w:divBdr>
                <w:top w:val="none" w:sz="0" w:space="0" w:color="auto"/>
                <w:left w:val="none" w:sz="0" w:space="0" w:color="auto"/>
                <w:bottom w:val="none" w:sz="0" w:space="0" w:color="auto"/>
                <w:right w:val="none" w:sz="0" w:space="0" w:color="auto"/>
              </w:divBdr>
            </w:div>
            <w:div w:id="190412161">
              <w:marLeft w:val="0"/>
              <w:marRight w:val="0"/>
              <w:marTop w:val="0"/>
              <w:marBottom w:val="0"/>
              <w:divBdr>
                <w:top w:val="none" w:sz="0" w:space="0" w:color="auto"/>
                <w:left w:val="none" w:sz="0" w:space="0" w:color="auto"/>
                <w:bottom w:val="none" w:sz="0" w:space="0" w:color="auto"/>
                <w:right w:val="none" w:sz="0" w:space="0" w:color="auto"/>
              </w:divBdr>
            </w:div>
            <w:div w:id="2107653359">
              <w:marLeft w:val="0"/>
              <w:marRight w:val="0"/>
              <w:marTop w:val="0"/>
              <w:marBottom w:val="0"/>
              <w:divBdr>
                <w:top w:val="none" w:sz="0" w:space="0" w:color="auto"/>
                <w:left w:val="none" w:sz="0" w:space="0" w:color="auto"/>
                <w:bottom w:val="none" w:sz="0" w:space="0" w:color="auto"/>
                <w:right w:val="none" w:sz="0" w:space="0" w:color="auto"/>
              </w:divBdr>
            </w:div>
            <w:div w:id="873616840">
              <w:marLeft w:val="0"/>
              <w:marRight w:val="0"/>
              <w:marTop w:val="0"/>
              <w:marBottom w:val="0"/>
              <w:divBdr>
                <w:top w:val="none" w:sz="0" w:space="0" w:color="auto"/>
                <w:left w:val="none" w:sz="0" w:space="0" w:color="auto"/>
                <w:bottom w:val="none" w:sz="0" w:space="0" w:color="auto"/>
                <w:right w:val="none" w:sz="0" w:space="0" w:color="auto"/>
              </w:divBdr>
            </w:div>
            <w:div w:id="199243983">
              <w:marLeft w:val="0"/>
              <w:marRight w:val="0"/>
              <w:marTop w:val="0"/>
              <w:marBottom w:val="0"/>
              <w:divBdr>
                <w:top w:val="none" w:sz="0" w:space="0" w:color="auto"/>
                <w:left w:val="none" w:sz="0" w:space="0" w:color="auto"/>
                <w:bottom w:val="none" w:sz="0" w:space="0" w:color="auto"/>
                <w:right w:val="none" w:sz="0" w:space="0" w:color="auto"/>
              </w:divBdr>
            </w:div>
            <w:div w:id="116145297">
              <w:marLeft w:val="0"/>
              <w:marRight w:val="0"/>
              <w:marTop w:val="0"/>
              <w:marBottom w:val="0"/>
              <w:divBdr>
                <w:top w:val="none" w:sz="0" w:space="0" w:color="auto"/>
                <w:left w:val="none" w:sz="0" w:space="0" w:color="auto"/>
                <w:bottom w:val="none" w:sz="0" w:space="0" w:color="auto"/>
                <w:right w:val="none" w:sz="0" w:space="0" w:color="auto"/>
              </w:divBdr>
            </w:div>
            <w:div w:id="433594240">
              <w:marLeft w:val="0"/>
              <w:marRight w:val="0"/>
              <w:marTop w:val="0"/>
              <w:marBottom w:val="0"/>
              <w:divBdr>
                <w:top w:val="none" w:sz="0" w:space="0" w:color="auto"/>
                <w:left w:val="none" w:sz="0" w:space="0" w:color="auto"/>
                <w:bottom w:val="none" w:sz="0" w:space="0" w:color="auto"/>
                <w:right w:val="none" w:sz="0" w:space="0" w:color="auto"/>
              </w:divBdr>
            </w:div>
            <w:div w:id="2137527343">
              <w:marLeft w:val="0"/>
              <w:marRight w:val="0"/>
              <w:marTop w:val="0"/>
              <w:marBottom w:val="0"/>
              <w:divBdr>
                <w:top w:val="none" w:sz="0" w:space="0" w:color="auto"/>
                <w:left w:val="none" w:sz="0" w:space="0" w:color="auto"/>
                <w:bottom w:val="none" w:sz="0" w:space="0" w:color="auto"/>
                <w:right w:val="none" w:sz="0" w:space="0" w:color="auto"/>
              </w:divBdr>
            </w:div>
            <w:div w:id="1260408664">
              <w:marLeft w:val="0"/>
              <w:marRight w:val="0"/>
              <w:marTop w:val="0"/>
              <w:marBottom w:val="0"/>
              <w:divBdr>
                <w:top w:val="none" w:sz="0" w:space="0" w:color="auto"/>
                <w:left w:val="none" w:sz="0" w:space="0" w:color="auto"/>
                <w:bottom w:val="none" w:sz="0" w:space="0" w:color="auto"/>
                <w:right w:val="none" w:sz="0" w:space="0" w:color="auto"/>
              </w:divBdr>
            </w:div>
            <w:div w:id="119304358">
              <w:marLeft w:val="0"/>
              <w:marRight w:val="0"/>
              <w:marTop w:val="0"/>
              <w:marBottom w:val="0"/>
              <w:divBdr>
                <w:top w:val="none" w:sz="0" w:space="0" w:color="auto"/>
                <w:left w:val="none" w:sz="0" w:space="0" w:color="auto"/>
                <w:bottom w:val="none" w:sz="0" w:space="0" w:color="auto"/>
                <w:right w:val="none" w:sz="0" w:space="0" w:color="auto"/>
              </w:divBdr>
            </w:div>
            <w:div w:id="1289044578">
              <w:marLeft w:val="0"/>
              <w:marRight w:val="0"/>
              <w:marTop w:val="0"/>
              <w:marBottom w:val="0"/>
              <w:divBdr>
                <w:top w:val="none" w:sz="0" w:space="0" w:color="auto"/>
                <w:left w:val="none" w:sz="0" w:space="0" w:color="auto"/>
                <w:bottom w:val="none" w:sz="0" w:space="0" w:color="auto"/>
                <w:right w:val="none" w:sz="0" w:space="0" w:color="auto"/>
              </w:divBdr>
            </w:div>
            <w:div w:id="1084647300">
              <w:marLeft w:val="0"/>
              <w:marRight w:val="0"/>
              <w:marTop w:val="0"/>
              <w:marBottom w:val="0"/>
              <w:divBdr>
                <w:top w:val="none" w:sz="0" w:space="0" w:color="auto"/>
                <w:left w:val="none" w:sz="0" w:space="0" w:color="auto"/>
                <w:bottom w:val="none" w:sz="0" w:space="0" w:color="auto"/>
                <w:right w:val="none" w:sz="0" w:space="0" w:color="auto"/>
              </w:divBdr>
            </w:div>
            <w:div w:id="1563638407">
              <w:marLeft w:val="0"/>
              <w:marRight w:val="0"/>
              <w:marTop w:val="0"/>
              <w:marBottom w:val="0"/>
              <w:divBdr>
                <w:top w:val="none" w:sz="0" w:space="0" w:color="auto"/>
                <w:left w:val="none" w:sz="0" w:space="0" w:color="auto"/>
                <w:bottom w:val="none" w:sz="0" w:space="0" w:color="auto"/>
                <w:right w:val="none" w:sz="0" w:space="0" w:color="auto"/>
              </w:divBdr>
            </w:div>
            <w:div w:id="1501045756">
              <w:marLeft w:val="0"/>
              <w:marRight w:val="0"/>
              <w:marTop w:val="0"/>
              <w:marBottom w:val="0"/>
              <w:divBdr>
                <w:top w:val="none" w:sz="0" w:space="0" w:color="auto"/>
                <w:left w:val="none" w:sz="0" w:space="0" w:color="auto"/>
                <w:bottom w:val="none" w:sz="0" w:space="0" w:color="auto"/>
                <w:right w:val="none" w:sz="0" w:space="0" w:color="auto"/>
              </w:divBdr>
            </w:div>
            <w:div w:id="2078353343">
              <w:marLeft w:val="0"/>
              <w:marRight w:val="0"/>
              <w:marTop w:val="0"/>
              <w:marBottom w:val="0"/>
              <w:divBdr>
                <w:top w:val="none" w:sz="0" w:space="0" w:color="auto"/>
                <w:left w:val="none" w:sz="0" w:space="0" w:color="auto"/>
                <w:bottom w:val="none" w:sz="0" w:space="0" w:color="auto"/>
                <w:right w:val="none" w:sz="0" w:space="0" w:color="auto"/>
              </w:divBdr>
            </w:div>
            <w:div w:id="1530147184">
              <w:marLeft w:val="0"/>
              <w:marRight w:val="0"/>
              <w:marTop w:val="0"/>
              <w:marBottom w:val="0"/>
              <w:divBdr>
                <w:top w:val="none" w:sz="0" w:space="0" w:color="auto"/>
                <w:left w:val="none" w:sz="0" w:space="0" w:color="auto"/>
                <w:bottom w:val="none" w:sz="0" w:space="0" w:color="auto"/>
                <w:right w:val="none" w:sz="0" w:space="0" w:color="auto"/>
              </w:divBdr>
            </w:div>
            <w:div w:id="495153241">
              <w:marLeft w:val="0"/>
              <w:marRight w:val="0"/>
              <w:marTop w:val="0"/>
              <w:marBottom w:val="0"/>
              <w:divBdr>
                <w:top w:val="none" w:sz="0" w:space="0" w:color="auto"/>
                <w:left w:val="none" w:sz="0" w:space="0" w:color="auto"/>
                <w:bottom w:val="none" w:sz="0" w:space="0" w:color="auto"/>
                <w:right w:val="none" w:sz="0" w:space="0" w:color="auto"/>
              </w:divBdr>
            </w:div>
            <w:div w:id="746921844">
              <w:marLeft w:val="0"/>
              <w:marRight w:val="0"/>
              <w:marTop w:val="0"/>
              <w:marBottom w:val="0"/>
              <w:divBdr>
                <w:top w:val="none" w:sz="0" w:space="0" w:color="auto"/>
                <w:left w:val="none" w:sz="0" w:space="0" w:color="auto"/>
                <w:bottom w:val="none" w:sz="0" w:space="0" w:color="auto"/>
                <w:right w:val="none" w:sz="0" w:space="0" w:color="auto"/>
              </w:divBdr>
            </w:div>
            <w:div w:id="836842822">
              <w:marLeft w:val="0"/>
              <w:marRight w:val="0"/>
              <w:marTop w:val="0"/>
              <w:marBottom w:val="0"/>
              <w:divBdr>
                <w:top w:val="none" w:sz="0" w:space="0" w:color="auto"/>
                <w:left w:val="none" w:sz="0" w:space="0" w:color="auto"/>
                <w:bottom w:val="none" w:sz="0" w:space="0" w:color="auto"/>
                <w:right w:val="none" w:sz="0" w:space="0" w:color="auto"/>
              </w:divBdr>
            </w:div>
            <w:div w:id="1384137135">
              <w:marLeft w:val="0"/>
              <w:marRight w:val="0"/>
              <w:marTop w:val="0"/>
              <w:marBottom w:val="0"/>
              <w:divBdr>
                <w:top w:val="none" w:sz="0" w:space="0" w:color="auto"/>
                <w:left w:val="none" w:sz="0" w:space="0" w:color="auto"/>
                <w:bottom w:val="none" w:sz="0" w:space="0" w:color="auto"/>
                <w:right w:val="none" w:sz="0" w:space="0" w:color="auto"/>
              </w:divBdr>
            </w:div>
            <w:div w:id="1755661266">
              <w:marLeft w:val="0"/>
              <w:marRight w:val="0"/>
              <w:marTop w:val="0"/>
              <w:marBottom w:val="0"/>
              <w:divBdr>
                <w:top w:val="none" w:sz="0" w:space="0" w:color="auto"/>
                <w:left w:val="none" w:sz="0" w:space="0" w:color="auto"/>
                <w:bottom w:val="none" w:sz="0" w:space="0" w:color="auto"/>
                <w:right w:val="none" w:sz="0" w:space="0" w:color="auto"/>
              </w:divBdr>
            </w:div>
            <w:div w:id="1497182349">
              <w:marLeft w:val="0"/>
              <w:marRight w:val="0"/>
              <w:marTop w:val="0"/>
              <w:marBottom w:val="0"/>
              <w:divBdr>
                <w:top w:val="none" w:sz="0" w:space="0" w:color="auto"/>
                <w:left w:val="none" w:sz="0" w:space="0" w:color="auto"/>
                <w:bottom w:val="none" w:sz="0" w:space="0" w:color="auto"/>
                <w:right w:val="none" w:sz="0" w:space="0" w:color="auto"/>
              </w:divBdr>
            </w:div>
            <w:div w:id="820194959">
              <w:marLeft w:val="0"/>
              <w:marRight w:val="0"/>
              <w:marTop w:val="0"/>
              <w:marBottom w:val="0"/>
              <w:divBdr>
                <w:top w:val="none" w:sz="0" w:space="0" w:color="auto"/>
                <w:left w:val="none" w:sz="0" w:space="0" w:color="auto"/>
                <w:bottom w:val="none" w:sz="0" w:space="0" w:color="auto"/>
                <w:right w:val="none" w:sz="0" w:space="0" w:color="auto"/>
              </w:divBdr>
            </w:div>
            <w:div w:id="1018845452">
              <w:marLeft w:val="0"/>
              <w:marRight w:val="0"/>
              <w:marTop w:val="0"/>
              <w:marBottom w:val="0"/>
              <w:divBdr>
                <w:top w:val="none" w:sz="0" w:space="0" w:color="auto"/>
                <w:left w:val="none" w:sz="0" w:space="0" w:color="auto"/>
                <w:bottom w:val="none" w:sz="0" w:space="0" w:color="auto"/>
                <w:right w:val="none" w:sz="0" w:space="0" w:color="auto"/>
              </w:divBdr>
            </w:div>
            <w:div w:id="1134561702">
              <w:marLeft w:val="0"/>
              <w:marRight w:val="0"/>
              <w:marTop w:val="0"/>
              <w:marBottom w:val="0"/>
              <w:divBdr>
                <w:top w:val="none" w:sz="0" w:space="0" w:color="auto"/>
                <w:left w:val="none" w:sz="0" w:space="0" w:color="auto"/>
                <w:bottom w:val="none" w:sz="0" w:space="0" w:color="auto"/>
                <w:right w:val="none" w:sz="0" w:space="0" w:color="auto"/>
              </w:divBdr>
            </w:div>
            <w:div w:id="1078745777">
              <w:marLeft w:val="0"/>
              <w:marRight w:val="0"/>
              <w:marTop w:val="0"/>
              <w:marBottom w:val="0"/>
              <w:divBdr>
                <w:top w:val="none" w:sz="0" w:space="0" w:color="auto"/>
                <w:left w:val="none" w:sz="0" w:space="0" w:color="auto"/>
                <w:bottom w:val="none" w:sz="0" w:space="0" w:color="auto"/>
                <w:right w:val="none" w:sz="0" w:space="0" w:color="auto"/>
              </w:divBdr>
            </w:div>
            <w:div w:id="1795173418">
              <w:marLeft w:val="0"/>
              <w:marRight w:val="0"/>
              <w:marTop w:val="0"/>
              <w:marBottom w:val="0"/>
              <w:divBdr>
                <w:top w:val="none" w:sz="0" w:space="0" w:color="auto"/>
                <w:left w:val="none" w:sz="0" w:space="0" w:color="auto"/>
                <w:bottom w:val="none" w:sz="0" w:space="0" w:color="auto"/>
                <w:right w:val="none" w:sz="0" w:space="0" w:color="auto"/>
              </w:divBdr>
            </w:div>
            <w:div w:id="18472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4931">
      <w:bodyDiv w:val="1"/>
      <w:marLeft w:val="0"/>
      <w:marRight w:val="0"/>
      <w:marTop w:val="0"/>
      <w:marBottom w:val="0"/>
      <w:divBdr>
        <w:top w:val="none" w:sz="0" w:space="0" w:color="auto"/>
        <w:left w:val="none" w:sz="0" w:space="0" w:color="auto"/>
        <w:bottom w:val="none" w:sz="0" w:space="0" w:color="auto"/>
        <w:right w:val="none" w:sz="0" w:space="0" w:color="auto"/>
      </w:divBdr>
      <w:divsChild>
        <w:div w:id="289677336">
          <w:marLeft w:val="0"/>
          <w:marRight w:val="0"/>
          <w:marTop w:val="0"/>
          <w:marBottom w:val="0"/>
          <w:divBdr>
            <w:top w:val="none" w:sz="0" w:space="0" w:color="auto"/>
            <w:left w:val="none" w:sz="0" w:space="0" w:color="auto"/>
            <w:bottom w:val="none" w:sz="0" w:space="0" w:color="auto"/>
            <w:right w:val="none" w:sz="0" w:space="0" w:color="auto"/>
          </w:divBdr>
          <w:divsChild>
            <w:div w:id="934635986">
              <w:marLeft w:val="0"/>
              <w:marRight w:val="0"/>
              <w:marTop w:val="0"/>
              <w:marBottom w:val="0"/>
              <w:divBdr>
                <w:top w:val="none" w:sz="0" w:space="0" w:color="auto"/>
                <w:left w:val="none" w:sz="0" w:space="0" w:color="auto"/>
                <w:bottom w:val="none" w:sz="0" w:space="0" w:color="auto"/>
                <w:right w:val="none" w:sz="0" w:space="0" w:color="auto"/>
              </w:divBdr>
            </w:div>
            <w:div w:id="1333140811">
              <w:marLeft w:val="0"/>
              <w:marRight w:val="0"/>
              <w:marTop w:val="0"/>
              <w:marBottom w:val="0"/>
              <w:divBdr>
                <w:top w:val="none" w:sz="0" w:space="0" w:color="auto"/>
                <w:left w:val="none" w:sz="0" w:space="0" w:color="auto"/>
                <w:bottom w:val="none" w:sz="0" w:space="0" w:color="auto"/>
                <w:right w:val="none" w:sz="0" w:space="0" w:color="auto"/>
              </w:divBdr>
            </w:div>
            <w:div w:id="1465005328">
              <w:marLeft w:val="0"/>
              <w:marRight w:val="0"/>
              <w:marTop w:val="0"/>
              <w:marBottom w:val="0"/>
              <w:divBdr>
                <w:top w:val="none" w:sz="0" w:space="0" w:color="auto"/>
                <w:left w:val="none" w:sz="0" w:space="0" w:color="auto"/>
                <w:bottom w:val="none" w:sz="0" w:space="0" w:color="auto"/>
                <w:right w:val="none" w:sz="0" w:space="0" w:color="auto"/>
              </w:divBdr>
            </w:div>
            <w:div w:id="1047297680">
              <w:marLeft w:val="0"/>
              <w:marRight w:val="0"/>
              <w:marTop w:val="0"/>
              <w:marBottom w:val="0"/>
              <w:divBdr>
                <w:top w:val="none" w:sz="0" w:space="0" w:color="auto"/>
                <w:left w:val="none" w:sz="0" w:space="0" w:color="auto"/>
                <w:bottom w:val="none" w:sz="0" w:space="0" w:color="auto"/>
                <w:right w:val="none" w:sz="0" w:space="0" w:color="auto"/>
              </w:divBdr>
            </w:div>
            <w:div w:id="67777420">
              <w:marLeft w:val="0"/>
              <w:marRight w:val="0"/>
              <w:marTop w:val="0"/>
              <w:marBottom w:val="0"/>
              <w:divBdr>
                <w:top w:val="none" w:sz="0" w:space="0" w:color="auto"/>
                <w:left w:val="none" w:sz="0" w:space="0" w:color="auto"/>
                <w:bottom w:val="none" w:sz="0" w:space="0" w:color="auto"/>
                <w:right w:val="none" w:sz="0" w:space="0" w:color="auto"/>
              </w:divBdr>
            </w:div>
            <w:div w:id="736131658">
              <w:marLeft w:val="0"/>
              <w:marRight w:val="0"/>
              <w:marTop w:val="0"/>
              <w:marBottom w:val="0"/>
              <w:divBdr>
                <w:top w:val="none" w:sz="0" w:space="0" w:color="auto"/>
                <w:left w:val="none" w:sz="0" w:space="0" w:color="auto"/>
                <w:bottom w:val="none" w:sz="0" w:space="0" w:color="auto"/>
                <w:right w:val="none" w:sz="0" w:space="0" w:color="auto"/>
              </w:divBdr>
            </w:div>
            <w:div w:id="285698068">
              <w:marLeft w:val="0"/>
              <w:marRight w:val="0"/>
              <w:marTop w:val="0"/>
              <w:marBottom w:val="0"/>
              <w:divBdr>
                <w:top w:val="none" w:sz="0" w:space="0" w:color="auto"/>
                <w:left w:val="none" w:sz="0" w:space="0" w:color="auto"/>
                <w:bottom w:val="none" w:sz="0" w:space="0" w:color="auto"/>
                <w:right w:val="none" w:sz="0" w:space="0" w:color="auto"/>
              </w:divBdr>
            </w:div>
            <w:div w:id="1697655872">
              <w:marLeft w:val="0"/>
              <w:marRight w:val="0"/>
              <w:marTop w:val="0"/>
              <w:marBottom w:val="0"/>
              <w:divBdr>
                <w:top w:val="none" w:sz="0" w:space="0" w:color="auto"/>
                <w:left w:val="none" w:sz="0" w:space="0" w:color="auto"/>
                <w:bottom w:val="none" w:sz="0" w:space="0" w:color="auto"/>
                <w:right w:val="none" w:sz="0" w:space="0" w:color="auto"/>
              </w:divBdr>
            </w:div>
            <w:div w:id="472715382">
              <w:marLeft w:val="0"/>
              <w:marRight w:val="0"/>
              <w:marTop w:val="0"/>
              <w:marBottom w:val="0"/>
              <w:divBdr>
                <w:top w:val="none" w:sz="0" w:space="0" w:color="auto"/>
                <w:left w:val="none" w:sz="0" w:space="0" w:color="auto"/>
                <w:bottom w:val="none" w:sz="0" w:space="0" w:color="auto"/>
                <w:right w:val="none" w:sz="0" w:space="0" w:color="auto"/>
              </w:divBdr>
            </w:div>
            <w:div w:id="504593599">
              <w:marLeft w:val="0"/>
              <w:marRight w:val="0"/>
              <w:marTop w:val="0"/>
              <w:marBottom w:val="0"/>
              <w:divBdr>
                <w:top w:val="none" w:sz="0" w:space="0" w:color="auto"/>
                <w:left w:val="none" w:sz="0" w:space="0" w:color="auto"/>
                <w:bottom w:val="none" w:sz="0" w:space="0" w:color="auto"/>
                <w:right w:val="none" w:sz="0" w:space="0" w:color="auto"/>
              </w:divBdr>
            </w:div>
            <w:div w:id="1640840762">
              <w:marLeft w:val="0"/>
              <w:marRight w:val="0"/>
              <w:marTop w:val="0"/>
              <w:marBottom w:val="0"/>
              <w:divBdr>
                <w:top w:val="none" w:sz="0" w:space="0" w:color="auto"/>
                <w:left w:val="none" w:sz="0" w:space="0" w:color="auto"/>
                <w:bottom w:val="none" w:sz="0" w:space="0" w:color="auto"/>
                <w:right w:val="none" w:sz="0" w:space="0" w:color="auto"/>
              </w:divBdr>
            </w:div>
            <w:div w:id="1271233668">
              <w:marLeft w:val="0"/>
              <w:marRight w:val="0"/>
              <w:marTop w:val="0"/>
              <w:marBottom w:val="0"/>
              <w:divBdr>
                <w:top w:val="none" w:sz="0" w:space="0" w:color="auto"/>
                <w:left w:val="none" w:sz="0" w:space="0" w:color="auto"/>
                <w:bottom w:val="none" w:sz="0" w:space="0" w:color="auto"/>
                <w:right w:val="none" w:sz="0" w:space="0" w:color="auto"/>
              </w:divBdr>
            </w:div>
            <w:div w:id="2123574154">
              <w:marLeft w:val="0"/>
              <w:marRight w:val="0"/>
              <w:marTop w:val="0"/>
              <w:marBottom w:val="0"/>
              <w:divBdr>
                <w:top w:val="none" w:sz="0" w:space="0" w:color="auto"/>
                <w:left w:val="none" w:sz="0" w:space="0" w:color="auto"/>
                <w:bottom w:val="none" w:sz="0" w:space="0" w:color="auto"/>
                <w:right w:val="none" w:sz="0" w:space="0" w:color="auto"/>
              </w:divBdr>
            </w:div>
            <w:div w:id="1845825155">
              <w:marLeft w:val="0"/>
              <w:marRight w:val="0"/>
              <w:marTop w:val="0"/>
              <w:marBottom w:val="0"/>
              <w:divBdr>
                <w:top w:val="none" w:sz="0" w:space="0" w:color="auto"/>
                <w:left w:val="none" w:sz="0" w:space="0" w:color="auto"/>
                <w:bottom w:val="none" w:sz="0" w:space="0" w:color="auto"/>
                <w:right w:val="none" w:sz="0" w:space="0" w:color="auto"/>
              </w:divBdr>
            </w:div>
            <w:div w:id="873227674">
              <w:marLeft w:val="0"/>
              <w:marRight w:val="0"/>
              <w:marTop w:val="0"/>
              <w:marBottom w:val="0"/>
              <w:divBdr>
                <w:top w:val="none" w:sz="0" w:space="0" w:color="auto"/>
                <w:left w:val="none" w:sz="0" w:space="0" w:color="auto"/>
                <w:bottom w:val="none" w:sz="0" w:space="0" w:color="auto"/>
                <w:right w:val="none" w:sz="0" w:space="0" w:color="auto"/>
              </w:divBdr>
            </w:div>
            <w:div w:id="15653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9227">
      <w:bodyDiv w:val="1"/>
      <w:marLeft w:val="0"/>
      <w:marRight w:val="0"/>
      <w:marTop w:val="0"/>
      <w:marBottom w:val="0"/>
      <w:divBdr>
        <w:top w:val="none" w:sz="0" w:space="0" w:color="auto"/>
        <w:left w:val="none" w:sz="0" w:space="0" w:color="auto"/>
        <w:bottom w:val="none" w:sz="0" w:space="0" w:color="auto"/>
        <w:right w:val="none" w:sz="0" w:space="0" w:color="auto"/>
      </w:divBdr>
      <w:divsChild>
        <w:div w:id="1338653886">
          <w:marLeft w:val="0"/>
          <w:marRight w:val="0"/>
          <w:marTop w:val="0"/>
          <w:marBottom w:val="0"/>
          <w:divBdr>
            <w:top w:val="none" w:sz="0" w:space="0" w:color="auto"/>
            <w:left w:val="none" w:sz="0" w:space="0" w:color="auto"/>
            <w:bottom w:val="none" w:sz="0" w:space="0" w:color="auto"/>
            <w:right w:val="none" w:sz="0" w:space="0" w:color="auto"/>
          </w:divBdr>
          <w:divsChild>
            <w:div w:id="1358890364">
              <w:marLeft w:val="0"/>
              <w:marRight w:val="0"/>
              <w:marTop w:val="0"/>
              <w:marBottom w:val="0"/>
              <w:divBdr>
                <w:top w:val="none" w:sz="0" w:space="0" w:color="auto"/>
                <w:left w:val="none" w:sz="0" w:space="0" w:color="auto"/>
                <w:bottom w:val="none" w:sz="0" w:space="0" w:color="auto"/>
                <w:right w:val="none" w:sz="0" w:space="0" w:color="auto"/>
              </w:divBdr>
            </w:div>
            <w:div w:id="1906255981">
              <w:marLeft w:val="0"/>
              <w:marRight w:val="0"/>
              <w:marTop w:val="0"/>
              <w:marBottom w:val="0"/>
              <w:divBdr>
                <w:top w:val="none" w:sz="0" w:space="0" w:color="auto"/>
                <w:left w:val="none" w:sz="0" w:space="0" w:color="auto"/>
                <w:bottom w:val="none" w:sz="0" w:space="0" w:color="auto"/>
                <w:right w:val="none" w:sz="0" w:space="0" w:color="auto"/>
              </w:divBdr>
            </w:div>
            <w:div w:id="2023510764">
              <w:marLeft w:val="0"/>
              <w:marRight w:val="0"/>
              <w:marTop w:val="0"/>
              <w:marBottom w:val="0"/>
              <w:divBdr>
                <w:top w:val="none" w:sz="0" w:space="0" w:color="auto"/>
                <w:left w:val="none" w:sz="0" w:space="0" w:color="auto"/>
                <w:bottom w:val="none" w:sz="0" w:space="0" w:color="auto"/>
                <w:right w:val="none" w:sz="0" w:space="0" w:color="auto"/>
              </w:divBdr>
            </w:div>
            <w:div w:id="1461144760">
              <w:marLeft w:val="0"/>
              <w:marRight w:val="0"/>
              <w:marTop w:val="0"/>
              <w:marBottom w:val="0"/>
              <w:divBdr>
                <w:top w:val="none" w:sz="0" w:space="0" w:color="auto"/>
                <w:left w:val="none" w:sz="0" w:space="0" w:color="auto"/>
                <w:bottom w:val="none" w:sz="0" w:space="0" w:color="auto"/>
                <w:right w:val="none" w:sz="0" w:space="0" w:color="auto"/>
              </w:divBdr>
            </w:div>
            <w:div w:id="1404136598">
              <w:marLeft w:val="0"/>
              <w:marRight w:val="0"/>
              <w:marTop w:val="0"/>
              <w:marBottom w:val="0"/>
              <w:divBdr>
                <w:top w:val="none" w:sz="0" w:space="0" w:color="auto"/>
                <w:left w:val="none" w:sz="0" w:space="0" w:color="auto"/>
                <w:bottom w:val="none" w:sz="0" w:space="0" w:color="auto"/>
                <w:right w:val="none" w:sz="0" w:space="0" w:color="auto"/>
              </w:divBdr>
            </w:div>
            <w:div w:id="1327124696">
              <w:marLeft w:val="0"/>
              <w:marRight w:val="0"/>
              <w:marTop w:val="0"/>
              <w:marBottom w:val="0"/>
              <w:divBdr>
                <w:top w:val="none" w:sz="0" w:space="0" w:color="auto"/>
                <w:left w:val="none" w:sz="0" w:space="0" w:color="auto"/>
                <w:bottom w:val="none" w:sz="0" w:space="0" w:color="auto"/>
                <w:right w:val="none" w:sz="0" w:space="0" w:color="auto"/>
              </w:divBdr>
            </w:div>
            <w:div w:id="507133133">
              <w:marLeft w:val="0"/>
              <w:marRight w:val="0"/>
              <w:marTop w:val="0"/>
              <w:marBottom w:val="0"/>
              <w:divBdr>
                <w:top w:val="none" w:sz="0" w:space="0" w:color="auto"/>
                <w:left w:val="none" w:sz="0" w:space="0" w:color="auto"/>
                <w:bottom w:val="none" w:sz="0" w:space="0" w:color="auto"/>
                <w:right w:val="none" w:sz="0" w:space="0" w:color="auto"/>
              </w:divBdr>
            </w:div>
            <w:div w:id="693730981">
              <w:marLeft w:val="0"/>
              <w:marRight w:val="0"/>
              <w:marTop w:val="0"/>
              <w:marBottom w:val="0"/>
              <w:divBdr>
                <w:top w:val="none" w:sz="0" w:space="0" w:color="auto"/>
                <w:left w:val="none" w:sz="0" w:space="0" w:color="auto"/>
                <w:bottom w:val="none" w:sz="0" w:space="0" w:color="auto"/>
                <w:right w:val="none" w:sz="0" w:space="0" w:color="auto"/>
              </w:divBdr>
            </w:div>
            <w:div w:id="644743767">
              <w:marLeft w:val="0"/>
              <w:marRight w:val="0"/>
              <w:marTop w:val="0"/>
              <w:marBottom w:val="0"/>
              <w:divBdr>
                <w:top w:val="none" w:sz="0" w:space="0" w:color="auto"/>
                <w:left w:val="none" w:sz="0" w:space="0" w:color="auto"/>
                <w:bottom w:val="none" w:sz="0" w:space="0" w:color="auto"/>
                <w:right w:val="none" w:sz="0" w:space="0" w:color="auto"/>
              </w:divBdr>
            </w:div>
            <w:div w:id="1397974523">
              <w:marLeft w:val="0"/>
              <w:marRight w:val="0"/>
              <w:marTop w:val="0"/>
              <w:marBottom w:val="0"/>
              <w:divBdr>
                <w:top w:val="none" w:sz="0" w:space="0" w:color="auto"/>
                <w:left w:val="none" w:sz="0" w:space="0" w:color="auto"/>
                <w:bottom w:val="none" w:sz="0" w:space="0" w:color="auto"/>
                <w:right w:val="none" w:sz="0" w:space="0" w:color="auto"/>
              </w:divBdr>
            </w:div>
            <w:div w:id="1778867544">
              <w:marLeft w:val="0"/>
              <w:marRight w:val="0"/>
              <w:marTop w:val="0"/>
              <w:marBottom w:val="0"/>
              <w:divBdr>
                <w:top w:val="none" w:sz="0" w:space="0" w:color="auto"/>
                <w:left w:val="none" w:sz="0" w:space="0" w:color="auto"/>
                <w:bottom w:val="none" w:sz="0" w:space="0" w:color="auto"/>
                <w:right w:val="none" w:sz="0" w:space="0" w:color="auto"/>
              </w:divBdr>
            </w:div>
            <w:div w:id="276372683">
              <w:marLeft w:val="0"/>
              <w:marRight w:val="0"/>
              <w:marTop w:val="0"/>
              <w:marBottom w:val="0"/>
              <w:divBdr>
                <w:top w:val="none" w:sz="0" w:space="0" w:color="auto"/>
                <w:left w:val="none" w:sz="0" w:space="0" w:color="auto"/>
                <w:bottom w:val="none" w:sz="0" w:space="0" w:color="auto"/>
                <w:right w:val="none" w:sz="0" w:space="0" w:color="auto"/>
              </w:divBdr>
            </w:div>
            <w:div w:id="759831981">
              <w:marLeft w:val="0"/>
              <w:marRight w:val="0"/>
              <w:marTop w:val="0"/>
              <w:marBottom w:val="0"/>
              <w:divBdr>
                <w:top w:val="none" w:sz="0" w:space="0" w:color="auto"/>
                <w:left w:val="none" w:sz="0" w:space="0" w:color="auto"/>
                <w:bottom w:val="none" w:sz="0" w:space="0" w:color="auto"/>
                <w:right w:val="none" w:sz="0" w:space="0" w:color="auto"/>
              </w:divBdr>
            </w:div>
            <w:div w:id="233975009">
              <w:marLeft w:val="0"/>
              <w:marRight w:val="0"/>
              <w:marTop w:val="0"/>
              <w:marBottom w:val="0"/>
              <w:divBdr>
                <w:top w:val="none" w:sz="0" w:space="0" w:color="auto"/>
                <w:left w:val="none" w:sz="0" w:space="0" w:color="auto"/>
                <w:bottom w:val="none" w:sz="0" w:space="0" w:color="auto"/>
                <w:right w:val="none" w:sz="0" w:space="0" w:color="auto"/>
              </w:divBdr>
            </w:div>
            <w:div w:id="1176650717">
              <w:marLeft w:val="0"/>
              <w:marRight w:val="0"/>
              <w:marTop w:val="0"/>
              <w:marBottom w:val="0"/>
              <w:divBdr>
                <w:top w:val="none" w:sz="0" w:space="0" w:color="auto"/>
                <w:left w:val="none" w:sz="0" w:space="0" w:color="auto"/>
                <w:bottom w:val="none" w:sz="0" w:space="0" w:color="auto"/>
                <w:right w:val="none" w:sz="0" w:space="0" w:color="auto"/>
              </w:divBdr>
            </w:div>
            <w:div w:id="189150124">
              <w:marLeft w:val="0"/>
              <w:marRight w:val="0"/>
              <w:marTop w:val="0"/>
              <w:marBottom w:val="0"/>
              <w:divBdr>
                <w:top w:val="none" w:sz="0" w:space="0" w:color="auto"/>
                <w:left w:val="none" w:sz="0" w:space="0" w:color="auto"/>
                <w:bottom w:val="none" w:sz="0" w:space="0" w:color="auto"/>
                <w:right w:val="none" w:sz="0" w:space="0" w:color="auto"/>
              </w:divBdr>
            </w:div>
            <w:div w:id="1743720620">
              <w:marLeft w:val="0"/>
              <w:marRight w:val="0"/>
              <w:marTop w:val="0"/>
              <w:marBottom w:val="0"/>
              <w:divBdr>
                <w:top w:val="none" w:sz="0" w:space="0" w:color="auto"/>
                <w:left w:val="none" w:sz="0" w:space="0" w:color="auto"/>
                <w:bottom w:val="none" w:sz="0" w:space="0" w:color="auto"/>
                <w:right w:val="none" w:sz="0" w:space="0" w:color="auto"/>
              </w:divBdr>
            </w:div>
            <w:div w:id="390739666">
              <w:marLeft w:val="0"/>
              <w:marRight w:val="0"/>
              <w:marTop w:val="0"/>
              <w:marBottom w:val="0"/>
              <w:divBdr>
                <w:top w:val="none" w:sz="0" w:space="0" w:color="auto"/>
                <w:left w:val="none" w:sz="0" w:space="0" w:color="auto"/>
                <w:bottom w:val="none" w:sz="0" w:space="0" w:color="auto"/>
                <w:right w:val="none" w:sz="0" w:space="0" w:color="auto"/>
              </w:divBdr>
            </w:div>
            <w:div w:id="789740815">
              <w:marLeft w:val="0"/>
              <w:marRight w:val="0"/>
              <w:marTop w:val="0"/>
              <w:marBottom w:val="0"/>
              <w:divBdr>
                <w:top w:val="none" w:sz="0" w:space="0" w:color="auto"/>
                <w:left w:val="none" w:sz="0" w:space="0" w:color="auto"/>
                <w:bottom w:val="none" w:sz="0" w:space="0" w:color="auto"/>
                <w:right w:val="none" w:sz="0" w:space="0" w:color="auto"/>
              </w:divBdr>
            </w:div>
            <w:div w:id="1219512180">
              <w:marLeft w:val="0"/>
              <w:marRight w:val="0"/>
              <w:marTop w:val="0"/>
              <w:marBottom w:val="0"/>
              <w:divBdr>
                <w:top w:val="none" w:sz="0" w:space="0" w:color="auto"/>
                <w:left w:val="none" w:sz="0" w:space="0" w:color="auto"/>
                <w:bottom w:val="none" w:sz="0" w:space="0" w:color="auto"/>
                <w:right w:val="none" w:sz="0" w:space="0" w:color="auto"/>
              </w:divBdr>
            </w:div>
            <w:div w:id="954218900">
              <w:marLeft w:val="0"/>
              <w:marRight w:val="0"/>
              <w:marTop w:val="0"/>
              <w:marBottom w:val="0"/>
              <w:divBdr>
                <w:top w:val="none" w:sz="0" w:space="0" w:color="auto"/>
                <w:left w:val="none" w:sz="0" w:space="0" w:color="auto"/>
                <w:bottom w:val="none" w:sz="0" w:space="0" w:color="auto"/>
                <w:right w:val="none" w:sz="0" w:space="0" w:color="auto"/>
              </w:divBdr>
            </w:div>
            <w:div w:id="1933275623">
              <w:marLeft w:val="0"/>
              <w:marRight w:val="0"/>
              <w:marTop w:val="0"/>
              <w:marBottom w:val="0"/>
              <w:divBdr>
                <w:top w:val="none" w:sz="0" w:space="0" w:color="auto"/>
                <w:left w:val="none" w:sz="0" w:space="0" w:color="auto"/>
                <w:bottom w:val="none" w:sz="0" w:space="0" w:color="auto"/>
                <w:right w:val="none" w:sz="0" w:space="0" w:color="auto"/>
              </w:divBdr>
            </w:div>
            <w:div w:id="1268319092">
              <w:marLeft w:val="0"/>
              <w:marRight w:val="0"/>
              <w:marTop w:val="0"/>
              <w:marBottom w:val="0"/>
              <w:divBdr>
                <w:top w:val="none" w:sz="0" w:space="0" w:color="auto"/>
                <w:left w:val="none" w:sz="0" w:space="0" w:color="auto"/>
                <w:bottom w:val="none" w:sz="0" w:space="0" w:color="auto"/>
                <w:right w:val="none" w:sz="0" w:space="0" w:color="auto"/>
              </w:divBdr>
            </w:div>
            <w:div w:id="346830530">
              <w:marLeft w:val="0"/>
              <w:marRight w:val="0"/>
              <w:marTop w:val="0"/>
              <w:marBottom w:val="0"/>
              <w:divBdr>
                <w:top w:val="none" w:sz="0" w:space="0" w:color="auto"/>
                <w:left w:val="none" w:sz="0" w:space="0" w:color="auto"/>
                <w:bottom w:val="none" w:sz="0" w:space="0" w:color="auto"/>
                <w:right w:val="none" w:sz="0" w:space="0" w:color="auto"/>
              </w:divBdr>
            </w:div>
            <w:div w:id="1212770093">
              <w:marLeft w:val="0"/>
              <w:marRight w:val="0"/>
              <w:marTop w:val="0"/>
              <w:marBottom w:val="0"/>
              <w:divBdr>
                <w:top w:val="none" w:sz="0" w:space="0" w:color="auto"/>
                <w:left w:val="none" w:sz="0" w:space="0" w:color="auto"/>
                <w:bottom w:val="none" w:sz="0" w:space="0" w:color="auto"/>
                <w:right w:val="none" w:sz="0" w:space="0" w:color="auto"/>
              </w:divBdr>
            </w:div>
            <w:div w:id="1142500093">
              <w:marLeft w:val="0"/>
              <w:marRight w:val="0"/>
              <w:marTop w:val="0"/>
              <w:marBottom w:val="0"/>
              <w:divBdr>
                <w:top w:val="none" w:sz="0" w:space="0" w:color="auto"/>
                <w:left w:val="none" w:sz="0" w:space="0" w:color="auto"/>
                <w:bottom w:val="none" w:sz="0" w:space="0" w:color="auto"/>
                <w:right w:val="none" w:sz="0" w:space="0" w:color="auto"/>
              </w:divBdr>
            </w:div>
            <w:div w:id="1249198124">
              <w:marLeft w:val="0"/>
              <w:marRight w:val="0"/>
              <w:marTop w:val="0"/>
              <w:marBottom w:val="0"/>
              <w:divBdr>
                <w:top w:val="none" w:sz="0" w:space="0" w:color="auto"/>
                <w:left w:val="none" w:sz="0" w:space="0" w:color="auto"/>
                <w:bottom w:val="none" w:sz="0" w:space="0" w:color="auto"/>
                <w:right w:val="none" w:sz="0" w:space="0" w:color="auto"/>
              </w:divBdr>
            </w:div>
            <w:div w:id="1823619065">
              <w:marLeft w:val="0"/>
              <w:marRight w:val="0"/>
              <w:marTop w:val="0"/>
              <w:marBottom w:val="0"/>
              <w:divBdr>
                <w:top w:val="none" w:sz="0" w:space="0" w:color="auto"/>
                <w:left w:val="none" w:sz="0" w:space="0" w:color="auto"/>
                <w:bottom w:val="none" w:sz="0" w:space="0" w:color="auto"/>
                <w:right w:val="none" w:sz="0" w:space="0" w:color="auto"/>
              </w:divBdr>
            </w:div>
            <w:div w:id="1672903085">
              <w:marLeft w:val="0"/>
              <w:marRight w:val="0"/>
              <w:marTop w:val="0"/>
              <w:marBottom w:val="0"/>
              <w:divBdr>
                <w:top w:val="none" w:sz="0" w:space="0" w:color="auto"/>
                <w:left w:val="none" w:sz="0" w:space="0" w:color="auto"/>
                <w:bottom w:val="none" w:sz="0" w:space="0" w:color="auto"/>
                <w:right w:val="none" w:sz="0" w:space="0" w:color="auto"/>
              </w:divBdr>
            </w:div>
            <w:div w:id="538668992">
              <w:marLeft w:val="0"/>
              <w:marRight w:val="0"/>
              <w:marTop w:val="0"/>
              <w:marBottom w:val="0"/>
              <w:divBdr>
                <w:top w:val="none" w:sz="0" w:space="0" w:color="auto"/>
                <w:left w:val="none" w:sz="0" w:space="0" w:color="auto"/>
                <w:bottom w:val="none" w:sz="0" w:space="0" w:color="auto"/>
                <w:right w:val="none" w:sz="0" w:space="0" w:color="auto"/>
              </w:divBdr>
            </w:div>
            <w:div w:id="951206693">
              <w:marLeft w:val="0"/>
              <w:marRight w:val="0"/>
              <w:marTop w:val="0"/>
              <w:marBottom w:val="0"/>
              <w:divBdr>
                <w:top w:val="none" w:sz="0" w:space="0" w:color="auto"/>
                <w:left w:val="none" w:sz="0" w:space="0" w:color="auto"/>
                <w:bottom w:val="none" w:sz="0" w:space="0" w:color="auto"/>
                <w:right w:val="none" w:sz="0" w:space="0" w:color="auto"/>
              </w:divBdr>
            </w:div>
            <w:div w:id="100611086">
              <w:marLeft w:val="0"/>
              <w:marRight w:val="0"/>
              <w:marTop w:val="0"/>
              <w:marBottom w:val="0"/>
              <w:divBdr>
                <w:top w:val="none" w:sz="0" w:space="0" w:color="auto"/>
                <w:left w:val="none" w:sz="0" w:space="0" w:color="auto"/>
                <w:bottom w:val="none" w:sz="0" w:space="0" w:color="auto"/>
                <w:right w:val="none" w:sz="0" w:space="0" w:color="auto"/>
              </w:divBdr>
            </w:div>
            <w:div w:id="382216855">
              <w:marLeft w:val="0"/>
              <w:marRight w:val="0"/>
              <w:marTop w:val="0"/>
              <w:marBottom w:val="0"/>
              <w:divBdr>
                <w:top w:val="none" w:sz="0" w:space="0" w:color="auto"/>
                <w:left w:val="none" w:sz="0" w:space="0" w:color="auto"/>
                <w:bottom w:val="none" w:sz="0" w:space="0" w:color="auto"/>
                <w:right w:val="none" w:sz="0" w:space="0" w:color="auto"/>
              </w:divBdr>
            </w:div>
            <w:div w:id="1976333967">
              <w:marLeft w:val="0"/>
              <w:marRight w:val="0"/>
              <w:marTop w:val="0"/>
              <w:marBottom w:val="0"/>
              <w:divBdr>
                <w:top w:val="none" w:sz="0" w:space="0" w:color="auto"/>
                <w:left w:val="none" w:sz="0" w:space="0" w:color="auto"/>
                <w:bottom w:val="none" w:sz="0" w:space="0" w:color="auto"/>
                <w:right w:val="none" w:sz="0" w:space="0" w:color="auto"/>
              </w:divBdr>
            </w:div>
            <w:div w:id="2144300890">
              <w:marLeft w:val="0"/>
              <w:marRight w:val="0"/>
              <w:marTop w:val="0"/>
              <w:marBottom w:val="0"/>
              <w:divBdr>
                <w:top w:val="none" w:sz="0" w:space="0" w:color="auto"/>
                <w:left w:val="none" w:sz="0" w:space="0" w:color="auto"/>
                <w:bottom w:val="none" w:sz="0" w:space="0" w:color="auto"/>
                <w:right w:val="none" w:sz="0" w:space="0" w:color="auto"/>
              </w:divBdr>
            </w:div>
            <w:div w:id="18433368">
              <w:marLeft w:val="0"/>
              <w:marRight w:val="0"/>
              <w:marTop w:val="0"/>
              <w:marBottom w:val="0"/>
              <w:divBdr>
                <w:top w:val="none" w:sz="0" w:space="0" w:color="auto"/>
                <w:left w:val="none" w:sz="0" w:space="0" w:color="auto"/>
                <w:bottom w:val="none" w:sz="0" w:space="0" w:color="auto"/>
                <w:right w:val="none" w:sz="0" w:space="0" w:color="auto"/>
              </w:divBdr>
            </w:div>
            <w:div w:id="1272593328">
              <w:marLeft w:val="0"/>
              <w:marRight w:val="0"/>
              <w:marTop w:val="0"/>
              <w:marBottom w:val="0"/>
              <w:divBdr>
                <w:top w:val="none" w:sz="0" w:space="0" w:color="auto"/>
                <w:left w:val="none" w:sz="0" w:space="0" w:color="auto"/>
                <w:bottom w:val="none" w:sz="0" w:space="0" w:color="auto"/>
                <w:right w:val="none" w:sz="0" w:space="0" w:color="auto"/>
              </w:divBdr>
            </w:div>
            <w:div w:id="1763914179">
              <w:marLeft w:val="0"/>
              <w:marRight w:val="0"/>
              <w:marTop w:val="0"/>
              <w:marBottom w:val="0"/>
              <w:divBdr>
                <w:top w:val="none" w:sz="0" w:space="0" w:color="auto"/>
                <w:left w:val="none" w:sz="0" w:space="0" w:color="auto"/>
                <w:bottom w:val="none" w:sz="0" w:space="0" w:color="auto"/>
                <w:right w:val="none" w:sz="0" w:space="0" w:color="auto"/>
              </w:divBdr>
            </w:div>
            <w:div w:id="285048463">
              <w:marLeft w:val="0"/>
              <w:marRight w:val="0"/>
              <w:marTop w:val="0"/>
              <w:marBottom w:val="0"/>
              <w:divBdr>
                <w:top w:val="none" w:sz="0" w:space="0" w:color="auto"/>
                <w:left w:val="none" w:sz="0" w:space="0" w:color="auto"/>
                <w:bottom w:val="none" w:sz="0" w:space="0" w:color="auto"/>
                <w:right w:val="none" w:sz="0" w:space="0" w:color="auto"/>
              </w:divBdr>
            </w:div>
            <w:div w:id="1337147649">
              <w:marLeft w:val="0"/>
              <w:marRight w:val="0"/>
              <w:marTop w:val="0"/>
              <w:marBottom w:val="0"/>
              <w:divBdr>
                <w:top w:val="none" w:sz="0" w:space="0" w:color="auto"/>
                <w:left w:val="none" w:sz="0" w:space="0" w:color="auto"/>
                <w:bottom w:val="none" w:sz="0" w:space="0" w:color="auto"/>
                <w:right w:val="none" w:sz="0" w:space="0" w:color="auto"/>
              </w:divBdr>
            </w:div>
            <w:div w:id="1406075379">
              <w:marLeft w:val="0"/>
              <w:marRight w:val="0"/>
              <w:marTop w:val="0"/>
              <w:marBottom w:val="0"/>
              <w:divBdr>
                <w:top w:val="none" w:sz="0" w:space="0" w:color="auto"/>
                <w:left w:val="none" w:sz="0" w:space="0" w:color="auto"/>
                <w:bottom w:val="none" w:sz="0" w:space="0" w:color="auto"/>
                <w:right w:val="none" w:sz="0" w:space="0" w:color="auto"/>
              </w:divBdr>
            </w:div>
            <w:div w:id="1439987333">
              <w:marLeft w:val="0"/>
              <w:marRight w:val="0"/>
              <w:marTop w:val="0"/>
              <w:marBottom w:val="0"/>
              <w:divBdr>
                <w:top w:val="none" w:sz="0" w:space="0" w:color="auto"/>
                <w:left w:val="none" w:sz="0" w:space="0" w:color="auto"/>
                <w:bottom w:val="none" w:sz="0" w:space="0" w:color="auto"/>
                <w:right w:val="none" w:sz="0" w:space="0" w:color="auto"/>
              </w:divBdr>
            </w:div>
            <w:div w:id="80952171">
              <w:marLeft w:val="0"/>
              <w:marRight w:val="0"/>
              <w:marTop w:val="0"/>
              <w:marBottom w:val="0"/>
              <w:divBdr>
                <w:top w:val="none" w:sz="0" w:space="0" w:color="auto"/>
                <w:left w:val="none" w:sz="0" w:space="0" w:color="auto"/>
                <w:bottom w:val="none" w:sz="0" w:space="0" w:color="auto"/>
                <w:right w:val="none" w:sz="0" w:space="0" w:color="auto"/>
              </w:divBdr>
            </w:div>
            <w:div w:id="327369955">
              <w:marLeft w:val="0"/>
              <w:marRight w:val="0"/>
              <w:marTop w:val="0"/>
              <w:marBottom w:val="0"/>
              <w:divBdr>
                <w:top w:val="none" w:sz="0" w:space="0" w:color="auto"/>
                <w:left w:val="none" w:sz="0" w:space="0" w:color="auto"/>
                <w:bottom w:val="none" w:sz="0" w:space="0" w:color="auto"/>
                <w:right w:val="none" w:sz="0" w:space="0" w:color="auto"/>
              </w:divBdr>
            </w:div>
            <w:div w:id="1637176278">
              <w:marLeft w:val="0"/>
              <w:marRight w:val="0"/>
              <w:marTop w:val="0"/>
              <w:marBottom w:val="0"/>
              <w:divBdr>
                <w:top w:val="none" w:sz="0" w:space="0" w:color="auto"/>
                <w:left w:val="none" w:sz="0" w:space="0" w:color="auto"/>
                <w:bottom w:val="none" w:sz="0" w:space="0" w:color="auto"/>
                <w:right w:val="none" w:sz="0" w:space="0" w:color="auto"/>
              </w:divBdr>
            </w:div>
            <w:div w:id="1498837587">
              <w:marLeft w:val="0"/>
              <w:marRight w:val="0"/>
              <w:marTop w:val="0"/>
              <w:marBottom w:val="0"/>
              <w:divBdr>
                <w:top w:val="none" w:sz="0" w:space="0" w:color="auto"/>
                <w:left w:val="none" w:sz="0" w:space="0" w:color="auto"/>
                <w:bottom w:val="none" w:sz="0" w:space="0" w:color="auto"/>
                <w:right w:val="none" w:sz="0" w:space="0" w:color="auto"/>
              </w:divBdr>
            </w:div>
            <w:div w:id="79134638">
              <w:marLeft w:val="0"/>
              <w:marRight w:val="0"/>
              <w:marTop w:val="0"/>
              <w:marBottom w:val="0"/>
              <w:divBdr>
                <w:top w:val="none" w:sz="0" w:space="0" w:color="auto"/>
                <w:left w:val="none" w:sz="0" w:space="0" w:color="auto"/>
                <w:bottom w:val="none" w:sz="0" w:space="0" w:color="auto"/>
                <w:right w:val="none" w:sz="0" w:space="0" w:color="auto"/>
              </w:divBdr>
            </w:div>
            <w:div w:id="1765108719">
              <w:marLeft w:val="0"/>
              <w:marRight w:val="0"/>
              <w:marTop w:val="0"/>
              <w:marBottom w:val="0"/>
              <w:divBdr>
                <w:top w:val="none" w:sz="0" w:space="0" w:color="auto"/>
                <w:left w:val="none" w:sz="0" w:space="0" w:color="auto"/>
                <w:bottom w:val="none" w:sz="0" w:space="0" w:color="auto"/>
                <w:right w:val="none" w:sz="0" w:space="0" w:color="auto"/>
              </w:divBdr>
            </w:div>
            <w:div w:id="1416631935">
              <w:marLeft w:val="0"/>
              <w:marRight w:val="0"/>
              <w:marTop w:val="0"/>
              <w:marBottom w:val="0"/>
              <w:divBdr>
                <w:top w:val="none" w:sz="0" w:space="0" w:color="auto"/>
                <w:left w:val="none" w:sz="0" w:space="0" w:color="auto"/>
                <w:bottom w:val="none" w:sz="0" w:space="0" w:color="auto"/>
                <w:right w:val="none" w:sz="0" w:space="0" w:color="auto"/>
              </w:divBdr>
            </w:div>
            <w:div w:id="169565070">
              <w:marLeft w:val="0"/>
              <w:marRight w:val="0"/>
              <w:marTop w:val="0"/>
              <w:marBottom w:val="0"/>
              <w:divBdr>
                <w:top w:val="none" w:sz="0" w:space="0" w:color="auto"/>
                <w:left w:val="none" w:sz="0" w:space="0" w:color="auto"/>
                <w:bottom w:val="none" w:sz="0" w:space="0" w:color="auto"/>
                <w:right w:val="none" w:sz="0" w:space="0" w:color="auto"/>
              </w:divBdr>
            </w:div>
            <w:div w:id="2101483282">
              <w:marLeft w:val="0"/>
              <w:marRight w:val="0"/>
              <w:marTop w:val="0"/>
              <w:marBottom w:val="0"/>
              <w:divBdr>
                <w:top w:val="none" w:sz="0" w:space="0" w:color="auto"/>
                <w:left w:val="none" w:sz="0" w:space="0" w:color="auto"/>
                <w:bottom w:val="none" w:sz="0" w:space="0" w:color="auto"/>
                <w:right w:val="none" w:sz="0" w:space="0" w:color="auto"/>
              </w:divBdr>
            </w:div>
            <w:div w:id="703676357">
              <w:marLeft w:val="0"/>
              <w:marRight w:val="0"/>
              <w:marTop w:val="0"/>
              <w:marBottom w:val="0"/>
              <w:divBdr>
                <w:top w:val="none" w:sz="0" w:space="0" w:color="auto"/>
                <w:left w:val="none" w:sz="0" w:space="0" w:color="auto"/>
                <w:bottom w:val="none" w:sz="0" w:space="0" w:color="auto"/>
                <w:right w:val="none" w:sz="0" w:space="0" w:color="auto"/>
              </w:divBdr>
            </w:div>
            <w:div w:id="2131700242">
              <w:marLeft w:val="0"/>
              <w:marRight w:val="0"/>
              <w:marTop w:val="0"/>
              <w:marBottom w:val="0"/>
              <w:divBdr>
                <w:top w:val="none" w:sz="0" w:space="0" w:color="auto"/>
                <w:left w:val="none" w:sz="0" w:space="0" w:color="auto"/>
                <w:bottom w:val="none" w:sz="0" w:space="0" w:color="auto"/>
                <w:right w:val="none" w:sz="0" w:space="0" w:color="auto"/>
              </w:divBdr>
            </w:div>
            <w:div w:id="394334">
              <w:marLeft w:val="0"/>
              <w:marRight w:val="0"/>
              <w:marTop w:val="0"/>
              <w:marBottom w:val="0"/>
              <w:divBdr>
                <w:top w:val="none" w:sz="0" w:space="0" w:color="auto"/>
                <w:left w:val="none" w:sz="0" w:space="0" w:color="auto"/>
                <w:bottom w:val="none" w:sz="0" w:space="0" w:color="auto"/>
                <w:right w:val="none" w:sz="0" w:space="0" w:color="auto"/>
              </w:divBdr>
            </w:div>
            <w:div w:id="21172477">
              <w:marLeft w:val="0"/>
              <w:marRight w:val="0"/>
              <w:marTop w:val="0"/>
              <w:marBottom w:val="0"/>
              <w:divBdr>
                <w:top w:val="none" w:sz="0" w:space="0" w:color="auto"/>
                <w:left w:val="none" w:sz="0" w:space="0" w:color="auto"/>
                <w:bottom w:val="none" w:sz="0" w:space="0" w:color="auto"/>
                <w:right w:val="none" w:sz="0" w:space="0" w:color="auto"/>
              </w:divBdr>
            </w:div>
            <w:div w:id="1049770122">
              <w:marLeft w:val="0"/>
              <w:marRight w:val="0"/>
              <w:marTop w:val="0"/>
              <w:marBottom w:val="0"/>
              <w:divBdr>
                <w:top w:val="none" w:sz="0" w:space="0" w:color="auto"/>
                <w:left w:val="none" w:sz="0" w:space="0" w:color="auto"/>
                <w:bottom w:val="none" w:sz="0" w:space="0" w:color="auto"/>
                <w:right w:val="none" w:sz="0" w:space="0" w:color="auto"/>
              </w:divBdr>
            </w:div>
            <w:div w:id="368116942">
              <w:marLeft w:val="0"/>
              <w:marRight w:val="0"/>
              <w:marTop w:val="0"/>
              <w:marBottom w:val="0"/>
              <w:divBdr>
                <w:top w:val="none" w:sz="0" w:space="0" w:color="auto"/>
                <w:left w:val="none" w:sz="0" w:space="0" w:color="auto"/>
                <w:bottom w:val="none" w:sz="0" w:space="0" w:color="auto"/>
                <w:right w:val="none" w:sz="0" w:space="0" w:color="auto"/>
              </w:divBdr>
            </w:div>
            <w:div w:id="1495149052">
              <w:marLeft w:val="0"/>
              <w:marRight w:val="0"/>
              <w:marTop w:val="0"/>
              <w:marBottom w:val="0"/>
              <w:divBdr>
                <w:top w:val="none" w:sz="0" w:space="0" w:color="auto"/>
                <w:left w:val="none" w:sz="0" w:space="0" w:color="auto"/>
                <w:bottom w:val="none" w:sz="0" w:space="0" w:color="auto"/>
                <w:right w:val="none" w:sz="0" w:space="0" w:color="auto"/>
              </w:divBdr>
            </w:div>
            <w:div w:id="1262035024">
              <w:marLeft w:val="0"/>
              <w:marRight w:val="0"/>
              <w:marTop w:val="0"/>
              <w:marBottom w:val="0"/>
              <w:divBdr>
                <w:top w:val="none" w:sz="0" w:space="0" w:color="auto"/>
                <w:left w:val="none" w:sz="0" w:space="0" w:color="auto"/>
                <w:bottom w:val="none" w:sz="0" w:space="0" w:color="auto"/>
                <w:right w:val="none" w:sz="0" w:space="0" w:color="auto"/>
              </w:divBdr>
            </w:div>
            <w:div w:id="726221848">
              <w:marLeft w:val="0"/>
              <w:marRight w:val="0"/>
              <w:marTop w:val="0"/>
              <w:marBottom w:val="0"/>
              <w:divBdr>
                <w:top w:val="none" w:sz="0" w:space="0" w:color="auto"/>
                <w:left w:val="none" w:sz="0" w:space="0" w:color="auto"/>
                <w:bottom w:val="none" w:sz="0" w:space="0" w:color="auto"/>
                <w:right w:val="none" w:sz="0" w:space="0" w:color="auto"/>
              </w:divBdr>
            </w:div>
            <w:div w:id="1907062953">
              <w:marLeft w:val="0"/>
              <w:marRight w:val="0"/>
              <w:marTop w:val="0"/>
              <w:marBottom w:val="0"/>
              <w:divBdr>
                <w:top w:val="none" w:sz="0" w:space="0" w:color="auto"/>
                <w:left w:val="none" w:sz="0" w:space="0" w:color="auto"/>
                <w:bottom w:val="none" w:sz="0" w:space="0" w:color="auto"/>
                <w:right w:val="none" w:sz="0" w:space="0" w:color="auto"/>
              </w:divBdr>
            </w:div>
            <w:div w:id="194536747">
              <w:marLeft w:val="0"/>
              <w:marRight w:val="0"/>
              <w:marTop w:val="0"/>
              <w:marBottom w:val="0"/>
              <w:divBdr>
                <w:top w:val="none" w:sz="0" w:space="0" w:color="auto"/>
                <w:left w:val="none" w:sz="0" w:space="0" w:color="auto"/>
                <w:bottom w:val="none" w:sz="0" w:space="0" w:color="auto"/>
                <w:right w:val="none" w:sz="0" w:space="0" w:color="auto"/>
              </w:divBdr>
            </w:div>
            <w:div w:id="1405227258">
              <w:marLeft w:val="0"/>
              <w:marRight w:val="0"/>
              <w:marTop w:val="0"/>
              <w:marBottom w:val="0"/>
              <w:divBdr>
                <w:top w:val="none" w:sz="0" w:space="0" w:color="auto"/>
                <w:left w:val="none" w:sz="0" w:space="0" w:color="auto"/>
                <w:bottom w:val="none" w:sz="0" w:space="0" w:color="auto"/>
                <w:right w:val="none" w:sz="0" w:space="0" w:color="auto"/>
              </w:divBdr>
            </w:div>
            <w:div w:id="1153334685">
              <w:marLeft w:val="0"/>
              <w:marRight w:val="0"/>
              <w:marTop w:val="0"/>
              <w:marBottom w:val="0"/>
              <w:divBdr>
                <w:top w:val="none" w:sz="0" w:space="0" w:color="auto"/>
                <w:left w:val="none" w:sz="0" w:space="0" w:color="auto"/>
                <w:bottom w:val="none" w:sz="0" w:space="0" w:color="auto"/>
                <w:right w:val="none" w:sz="0" w:space="0" w:color="auto"/>
              </w:divBdr>
            </w:div>
            <w:div w:id="717628328">
              <w:marLeft w:val="0"/>
              <w:marRight w:val="0"/>
              <w:marTop w:val="0"/>
              <w:marBottom w:val="0"/>
              <w:divBdr>
                <w:top w:val="none" w:sz="0" w:space="0" w:color="auto"/>
                <w:left w:val="none" w:sz="0" w:space="0" w:color="auto"/>
                <w:bottom w:val="none" w:sz="0" w:space="0" w:color="auto"/>
                <w:right w:val="none" w:sz="0" w:space="0" w:color="auto"/>
              </w:divBdr>
            </w:div>
            <w:div w:id="1980306291">
              <w:marLeft w:val="0"/>
              <w:marRight w:val="0"/>
              <w:marTop w:val="0"/>
              <w:marBottom w:val="0"/>
              <w:divBdr>
                <w:top w:val="none" w:sz="0" w:space="0" w:color="auto"/>
                <w:left w:val="none" w:sz="0" w:space="0" w:color="auto"/>
                <w:bottom w:val="none" w:sz="0" w:space="0" w:color="auto"/>
                <w:right w:val="none" w:sz="0" w:space="0" w:color="auto"/>
              </w:divBdr>
            </w:div>
            <w:div w:id="530726866">
              <w:marLeft w:val="0"/>
              <w:marRight w:val="0"/>
              <w:marTop w:val="0"/>
              <w:marBottom w:val="0"/>
              <w:divBdr>
                <w:top w:val="none" w:sz="0" w:space="0" w:color="auto"/>
                <w:left w:val="none" w:sz="0" w:space="0" w:color="auto"/>
                <w:bottom w:val="none" w:sz="0" w:space="0" w:color="auto"/>
                <w:right w:val="none" w:sz="0" w:space="0" w:color="auto"/>
              </w:divBdr>
            </w:div>
            <w:div w:id="2046900572">
              <w:marLeft w:val="0"/>
              <w:marRight w:val="0"/>
              <w:marTop w:val="0"/>
              <w:marBottom w:val="0"/>
              <w:divBdr>
                <w:top w:val="none" w:sz="0" w:space="0" w:color="auto"/>
                <w:left w:val="none" w:sz="0" w:space="0" w:color="auto"/>
                <w:bottom w:val="none" w:sz="0" w:space="0" w:color="auto"/>
                <w:right w:val="none" w:sz="0" w:space="0" w:color="auto"/>
              </w:divBdr>
            </w:div>
            <w:div w:id="698969594">
              <w:marLeft w:val="0"/>
              <w:marRight w:val="0"/>
              <w:marTop w:val="0"/>
              <w:marBottom w:val="0"/>
              <w:divBdr>
                <w:top w:val="none" w:sz="0" w:space="0" w:color="auto"/>
                <w:left w:val="none" w:sz="0" w:space="0" w:color="auto"/>
                <w:bottom w:val="none" w:sz="0" w:space="0" w:color="auto"/>
                <w:right w:val="none" w:sz="0" w:space="0" w:color="auto"/>
              </w:divBdr>
            </w:div>
            <w:div w:id="651444146">
              <w:marLeft w:val="0"/>
              <w:marRight w:val="0"/>
              <w:marTop w:val="0"/>
              <w:marBottom w:val="0"/>
              <w:divBdr>
                <w:top w:val="none" w:sz="0" w:space="0" w:color="auto"/>
                <w:left w:val="none" w:sz="0" w:space="0" w:color="auto"/>
                <w:bottom w:val="none" w:sz="0" w:space="0" w:color="auto"/>
                <w:right w:val="none" w:sz="0" w:space="0" w:color="auto"/>
              </w:divBdr>
            </w:div>
            <w:div w:id="700664741">
              <w:marLeft w:val="0"/>
              <w:marRight w:val="0"/>
              <w:marTop w:val="0"/>
              <w:marBottom w:val="0"/>
              <w:divBdr>
                <w:top w:val="none" w:sz="0" w:space="0" w:color="auto"/>
                <w:left w:val="none" w:sz="0" w:space="0" w:color="auto"/>
                <w:bottom w:val="none" w:sz="0" w:space="0" w:color="auto"/>
                <w:right w:val="none" w:sz="0" w:space="0" w:color="auto"/>
              </w:divBdr>
            </w:div>
            <w:div w:id="198321315">
              <w:marLeft w:val="0"/>
              <w:marRight w:val="0"/>
              <w:marTop w:val="0"/>
              <w:marBottom w:val="0"/>
              <w:divBdr>
                <w:top w:val="none" w:sz="0" w:space="0" w:color="auto"/>
                <w:left w:val="none" w:sz="0" w:space="0" w:color="auto"/>
                <w:bottom w:val="none" w:sz="0" w:space="0" w:color="auto"/>
                <w:right w:val="none" w:sz="0" w:space="0" w:color="auto"/>
              </w:divBdr>
            </w:div>
            <w:div w:id="6009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1788">
      <w:bodyDiv w:val="1"/>
      <w:marLeft w:val="0"/>
      <w:marRight w:val="0"/>
      <w:marTop w:val="0"/>
      <w:marBottom w:val="0"/>
      <w:divBdr>
        <w:top w:val="none" w:sz="0" w:space="0" w:color="auto"/>
        <w:left w:val="none" w:sz="0" w:space="0" w:color="auto"/>
        <w:bottom w:val="none" w:sz="0" w:space="0" w:color="auto"/>
        <w:right w:val="none" w:sz="0" w:space="0" w:color="auto"/>
      </w:divBdr>
      <w:divsChild>
        <w:div w:id="1381054490">
          <w:marLeft w:val="0"/>
          <w:marRight w:val="0"/>
          <w:marTop w:val="0"/>
          <w:marBottom w:val="0"/>
          <w:divBdr>
            <w:top w:val="none" w:sz="0" w:space="0" w:color="auto"/>
            <w:left w:val="none" w:sz="0" w:space="0" w:color="auto"/>
            <w:bottom w:val="none" w:sz="0" w:space="0" w:color="auto"/>
            <w:right w:val="none" w:sz="0" w:space="0" w:color="auto"/>
          </w:divBdr>
          <w:divsChild>
            <w:div w:id="127474561">
              <w:marLeft w:val="0"/>
              <w:marRight w:val="0"/>
              <w:marTop w:val="0"/>
              <w:marBottom w:val="0"/>
              <w:divBdr>
                <w:top w:val="none" w:sz="0" w:space="0" w:color="auto"/>
                <w:left w:val="none" w:sz="0" w:space="0" w:color="auto"/>
                <w:bottom w:val="none" w:sz="0" w:space="0" w:color="auto"/>
                <w:right w:val="none" w:sz="0" w:space="0" w:color="auto"/>
              </w:divBdr>
            </w:div>
            <w:div w:id="1008560665">
              <w:marLeft w:val="0"/>
              <w:marRight w:val="0"/>
              <w:marTop w:val="0"/>
              <w:marBottom w:val="0"/>
              <w:divBdr>
                <w:top w:val="none" w:sz="0" w:space="0" w:color="auto"/>
                <w:left w:val="none" w:sz="0" w:space="0" w:color="auto"/>
                <w:bottom w:val="none" w:sz="0" w:space="0" w:color="auto"/>
                <w:right w:val="none" w:sz="0" w:space="0" w:color="auto"/>
              </w:divBdr>
            </w:div>
            <w:div w:id="1618950465">
              <w:marLeft w:val="0"/>
              <w:marRight w:val="0"/>
              <w:marTop w:val="0"/>
              <w:marBottom w:val="0"/>
              <w:divBdr>
                <w:top w:val="none" w:sz="0" w:space="0" w:color="auto"/>
                <w:left w:val="none" w:sz="0" w:space="0" w:color="auto"/>
                <w:bottom w:val="none" w:sz="0" w:space="0" w:color="auto"/>
                <w:right w:val="none" w:sz="0" w:space="0" w:color="auto"/>
              </w:divBdr>
            </w:div>
            <w:div w:id="144703634">
              <w:marLeft w:val="0"/>
              <w:marRight w:val="0"/>
              <w:marTop w:val="0"/>
              <w:marBottom w:val="0"/>
              <w:divBdr>
                <w:top w:val="none" w:sz="0" w:space="0" w:color="auto"/>
                <w:left w:val="none" w:sz="0" w:space="0" w:color="auto"/>
                <w:bottom w:val="none" w:sz="0" w:space="0" w:color="auto"/>
                <w:right w:val="none" w:sz="0" w:space="0" w:color="auto"/>
              </w:divBdr>
            </w:div>
            <w:div w:id="1675839702">
              <w:marLeft w:val="0"/>
              <w:marRight w:val="0"/>
              <w:marTop w:val="0"/>
              <w:marBottom w:val="0"/>
              <w:divBdr>
                <w:top w:val="none" w:sz="0" w:space="0" w:color="auto"/>
                <w:left w:val="none" w:sz="0" w:space="0" w:color="auto"/>
                <w:bottom w:val="none" w:sz="0" w:space="0" w:color="auto"/>
                <w:right w:val="none" w:sz="0" w:space="0" w:color="auto"/>
              </w:divBdr>
            </w:div>
            <w:div w:id="1255821772">
              <w:marLeft w:val="0"/>
              <w:marRight w:val="0"/>
              <w:marTop w:val="0"/>
              <w:marBottom w:val="0"/>
              <w:divBdr>
                <w:top w:val="none" w:sz="0" w:space="0" w:color="auto"/>
                <w:left w:val="none" w:sz="0" w:space="0" w:color="auto"/>
                <w:bottom w:val="none" w:sz="0" w:space="0" w:color="auto"/>
                <w:right w:val="none" w:sz="0" w:space="0" w:color="auto"/>
              </w:divBdr>
            </w:div>
            <w:div w:id="536427151">
              <w:marLeft w:val="0"/>
              <w:marRight w:val="0"/>
              <w:marTop w:val="0"/>
              <w:marBottom w:val="0"/>
              <w:divBdr>
                <w:top w:val="none" w:sz="0" w:space="0" w:color="auto"/>
                <w:left w:val="none" w:sz="0" w:space="0" w:color="auto"/>
                <w:bottom w:val="none" w:sz="0" w:space="0" w:color="auto"/>
                <w:right w:val="none" w:sz="0" w:space="0" w:color="auto"/>
              </w:divBdr>
            </w:div>
            <w:div w:id="639381512">
              <w:marLeft w:val="0"/>
              <w:marRight w:val="0"/>
              <w:marTop w:val="0"/>
              <w:marBottom w:val="0"/>
              <w:divBdr>
                <w:top w:val="none" w:sz="0" w:space="0" w:color="auto"/>
                <w:left w:val="none" w:sz="0" w:space="0" w:color="auto"/>
                <w:bottom w:val="none" w:sz="0" w:space="0" w:color="auto"/>
                <w:right w:val="none" w:sz="0" w:space="0" w:color="auto"/>
              </w:divBdr>
            </w:div>
            <w:div w:id="1165585317">
              <w:marLeft w:val="0"/>
              <w:marRight w:val="0"/>
              <w:marTop w:val="0"/>
              <w:marBottom w:val="0"/>
              <w:divBdr>
                <w:top w:val="none" w:sz="0" w:space="0" w:color="auto"/>
                <w:left w:val="none" w:sz="0" w:space="0" w:color="auto"/>
                <w:bottom w:val="none" w:sz="0" w:space="0" w:color="auto"/>
                <w:right w:val="none" w:sz="0" w:space="0" w:color="auto"/>
              </w:divBdr>
            </w:div>
            <w:div w:id="1171143971">
              <w:marLeft w:val="0"/>
              <w:marRight w:val="0"/>
              <w:marTop w:val="0"/>
              <w:marBottom w:val="0"/>
              <w:divBdr>
                <w:top w:val="none" w:sz="0" w:space="0" w:color="auto"/>
                <w:left w:val="none" w:sz="0" w:space="0" w:color="auto"/>
                <w:bottom w:val="none" w:sz="0" w:space="0" w:color="auto"/>
                <w:right w:val="none" w:sz="0" w:space="0" w:color="auto"/>
              </w:divBdr>
            </w:div>
            <w:div w:id="1913079747">
              <w:marLeft w:val="0"/>
              <w:marRight w:val="0"/>
              <w:marTop w:val="0"/>
              <w:marBottom w:val="0"/>
              <w:divBdr>
                <w:top w:val="none" w:sz="0" w:space="0" w:color="auto"/>
                <w:left w:val="none" w:sz="0" w:space="0" w:color="auto"/>
                <w:bottom w:val="none" w:sz="0" w:space="0" w:color="auto"/>
                <w:right w:val="none" w:sz="0" w:space="0" w:color="auto"/>
              </w:divBdr>
            </w:div>
            <w:div w:id="480117103">
              <w:marLeft w:val="0"/>
              <w:marRight w:val="0"/>
              <w:marTop w:val="0"/>
              <w:marBottom w:val="0"/>
              <w:divBdr>
                <w:top w:val="none" w:sz="0" w:space="0" w:color="auto"/>
                <w:left w:val="none" w:sz="0" w:space="0" w:color="auto"/>
                <w:bottom w:val="none" w:sz="0" w:space="0" w:color="auto"/>
                <w:right w:val="none" w:sz="0" w:space="0" w:color="auto"/>
              </w:divBdr>
            </w:div>
            <w:div w:id="1983728006">
              <w:marLeft w:val="0"/>
              <w:marRight w:val="0"/>
              <w:marTop w:val="0"/>
              <w:marBottom w:val="0"/>
              <w:divBdr>
                <w:top w:val="none" w:sz="0" w:space="0" w:color="auto"/>
                <w:left w:val="none" w:sz="0" w:space="0" w:color="auto"/>
                <w:bottom w:val="none" w:sz="0" w:space="0" w:color="auto"/>
                <w:right w:val="none" w:sz="0" w:space="0" w:color="auto"/>
              </w:divBdr>
            </w:div>
            <w:div w:id="918055107">
              <w:marLeft w:val="0"/>
              <w:marRight w:val="0"/>
              <w:marTop w:val="0"/>
              <w:marBottom w:val="0"/>
              <w:divBdr>
                <w:top w:val="none" w:sz="0" w:space="0" w:color="auto"/>
                <w:left w:val="none" w:sz="0" w:space="0" w:color="auto"/>
                <w:bottom w:val="none" w:sz="0" w:space="0" w:color="auto"/>
                <w:right w:val="none" w:sz="0" w:space="0" w:color="auto"/>
              </w:divBdr>
            </w:div>
            <w:div w:id="810560788">
              <w:marLeft w:val="0"/>
              <w:marRight w:val="0"/>
              <w:marTop w:val="0"/>
              <w:marBottom w:val="0"/>
              <w:divBdr>
                <w:top w:val="none" w:sz="0" w:space="0" w:color="auto"/>
                <w:left w:val="none" w:sz="0" w:space="0" w:color="auto"/>
                <w:bottom w:val="none" w:sz="0" w:space="0" w:color="auto"/>
                <w:right w:val="none" w:sz="0" w:space="0" w:color="auto"/>
              </w:divBdr>
            </w:div>
            <w:div w:id="1900020207">
              <w:marLeft w:val="0"/>
              <w:marRight w:val="0"/>
              <w:marTop w:val="0"/>
              <w:marBottom w:val="0"/>
              <w:divBdr>
                <w:top w:val="none" w:sz="0" w:space="0" w:color="auto"/>
                <w:left w:val="none" w:sz="0" w:space="0" w:color="auto"/>
                <w:bottom w:val="none" w:sz="0" w:space="0" w:color="auto"/>
                <w:right w:val="none" w:sz="0" w:space="0" w:color="auto"/>
              </w:divBdr>
            </w:div>
            <w:div w:id="1168902579">
              <w:marLeft w:val="0"/>
              <w:marRight w:val="0"/>
              <w:marTop w:val="0"/>
              <w:marBottom w:val="0"/>
              <w:divBdr>
                <w:top w:val="none" w:sz="0" w:space="0" w:color="auto"/>
                <w:left w:val="none" w:sz="0" w:space="0" w:color="auto"/>
                <w:bottom w:val="none" w:sz="0" w:space="0" w:color="auto"/>
                <w:right w:val="none" w:sz="0" w:space="0" w:color="auto"/>
              </w:divBdr>
            </w:div>
            <w:div w:id="784151023">
              <w:marLeft w:val="0"/>
              <w:marRight w:val="0"/>
              <w:marTop w:val="0"/>
              <w:marBottom w:val="0"/>
              <w:divBdr>
                <w:top w:val="none" w:sz="0" w:space="0" w:color="auto"/>
                <w:left w:val="none" w:sz="0" w:space="0" w:color="auto"/>
                <w:bottom w:val="none" w:sz="0" w:space="0" w:color="auto"/>
                <w:right w:val="none" w:sz="0" w:space="0" w:color="auto"/>
              </w:divBdr>
            </w:div>
            <w:div w:id="908345382">
              <w:marLeft w:val="0"/>
              <w:marRight w:val="0"/>
              <w:marTop w:val="0"/>
              <w:marBottom w:val="0"/>
              <w:divBdr>
                <w:top w:val="none" w:sz="0" w:space="0" w:color="auto"/>
                <w:left w:val="none" w:sz="0" w:space="0" w:color="auto"/>
                <w:bottom w:val="none" w:sz="0" w:space="0" w:color="auto"/>
                <w:right w:val="none" w:sz="0" w:space="0" w:color="auto"/>
              </w:divBdr>
            </w:div>
            <w:div w:id="475682270">
              <w:marLeft w:val="0"/>
              <w:marRight w:val="0"/>
              <w:marTop w:val="0"/>
              <w:marBottom w:val="0"/>
              <w:divBdr>
                <w:top w:val="none" w:sz="0" w:space="0" w:color="auto"/>
                <w:left w:val="none" w:sz="0" w:space="0" w:color="auto"/>
                <w:bottom w:val="none" w:sz="0" w:space="0" w:color="auto"/>
                <w:right w:val="none" w:sz="0" w:space="0" w:color="auto"/>
              </w:divBdr>
            </w:div>
            <w:div w:id="1503163561">
              <w:marLeft w:val="0"/>
              <w:marRight w:val="0"/>
              <w:marTop w:val="0"/>
              <w:marBottom w:val="0"/>
              <w:divBdr>
                <w:top w:val="none" w:sz="0" w:space="0" w:color="auto"/>
                <w:left w:val="none" w:sz="0" w:space="0" w:color="auto"/>
                <w:bottom w:val="none" w:sz="0" w:space="0" w:color="auto"/>
                <w:right w:val="none" w:sz="0" w:space="0" w:color="auto"/>
              </w:divBdr>
            </w:div>
            <w:div w:id="764879929">
              <w:marLeft w:val="0"/>
              <w:marRight w:val="0"/>
              <w:marTop w:val="0"/>
              <w:marBottom w:val="0"/>
              <w:divBdr>
                <w:top w:val="none" w:sz="0" w:space="0" w:color="auto"/>
                <w:left w:val="none" w:sz="0" w:space="0" w:color="auto"/>
                <w:bottom w:val="none" w:sz="0" w:space="0" w:color="auto"/>
                <w:right w:val="none" w:sz="0" w:space="0" w:color="auto"/>
              </w:divBdr>
            </w:div>
            <w:div w:id="555432617">
              <w:marLeft w:val="0"/>
              <w:marRight w:val="0"/>
              <w:marTop w:val="0"/>
              <w:marBottom w:val="0"/>
              <w:divBdr>
                <w:top w:val="none" w:sz="0" w:space="0" w:color="auto"/>
                <w:left w:val="none" w:sz="0" w:space="0" w:color="auto"/>
                <w:bottom w:val="none" w:sz="0" w:space="0" w:color="auto"/>
                <w:right w:val="none" w:sz="0" w:space="0" w:color="auto"/>
              </w:divBdr>
            </w:div>
            <w:div w:id="1812864020">
              <w:marLeft w:val="0"/>
              <w:marRight w:val="0"/>
              <w:marTop w:val="0"/>
              <w:marBottom w:val="0"/>
              <w:divBdr>
                <w:top w:val="none" w:sz="0" w:space="0" w:color="auto"/>
                <w:left w:val="none" w:sz="0" w:space="0" w:color="auto"/>
                <w:bottom w:val="none" w:sz="0" w:space="0" w:color="auto"/>
                <w:right w:val="none" w:sz="0" w:space="0" w:color="auto"/>
              </w:divBdr>
            </w:div>
            <w:div w:id="1312490341">
              <w:marLeft w:val="0"/>
              <w:marRight w:val="0"/>
              <w:marTop w:val="0"/>
              <w:marBottom w:val="0"/>
              <w:divBdr>
                <w:top w:val="none" w:sz="0" w:space="0" w:color="auto"/>
                <w:left w:val="none" w:sz="0" w:space="0" w:color="auto"/>
                <w:bottom w:val="none" w:sz="0" w:space="0" w:color="auto"/>
                <w:right w:val="none" w:sz="0" w:space="0" w:color="auto"/>
              </w:divBdr>
            </w:div>
            <w:div w:id="1161695596">
              <w:marLeft w:val="0"/>
              <w:marRight w:val="0"/>
              <w:marTop w:val="0"/>
              <w:marBottom w:val="0"/>
              <w:divBdr>
                <w:top w:val="none" w:sz="0" w:space="0" w:color="auto"/>
                <w:left w:val="none" w:sz="0" w:space="0" w:color="auto"/>
                <w:bottom w:val="none" w:sz="0" w:space="0" w:color="auto"/>
                <w:right w:val="none" w:sz="0" w:space="0" w:color="auto"/>
              </w:divBdr>
            </w:div>
            <w:div w:id="1617911937">
              <w:marLeft w:val="0"/>
              <w:marRight w:val="0"/>
              <w:marTop w:val="0"/>
              <w:marBottom w:val="0"/>
              <w:divBdr>
                <w:top w:val="none" w:sz="0" w:space="0" w:color="auto"/>
                <w:left w:val="none" w:sz="0" w:space="0" w:color="auto"/>
                <w:bottom w:val="none" w:sz="0" w:space="0" w:color="auto"/>
                <w:right w:val="none" w:sz="0" w:space="0" w:color="auto"/>
              </w:divBdr>
            </w:div>
            <w:div w:id="1768840451">
              <w:marLeft w:val="0"/>
              <w:marRight w:val="0"/>
              <w:marTop w:val="0"/>
              <w:marBottom w:val="0"/>
              <w:divBdr>
                <w:top w:val="none" w:sz="0" w:space="0" w:color="auto"/>
                <w:left w:val="none" w:sz="0" w:space="0" w:color="auto"/>
                <w:bottom w:val="none" w:sz="0" w:space="0" w:color="auto"/>
                <w:right w:val="none" w:sz="0" w:space="0" w:color="auto"/>
              </w:divBdr>
            </w:div>
            <w:div w:id="1897430679">
              <w:marLeft w:val="0"/>
              <w:marRight w:val="0"/>
              <w:marTop w:val="0"/>
              <w:marBottom w:val="0"/>
              <w:divBdr>
                <w:top w:val="none" w:sz="0" w:space="0" w:color="auto"/>
                <w:left w:val="none" w:sz="0" w:space="0" w:color="auto"/>
                <w:bottom w:val="none" w:sz="0" w:space="0" w:color="auto"/>
                <w:right w:val="none" w:sz="0" w:space="0" w:color="auto"/>
              </w:divBdr>
            </w:div>
            <w:div w:id="558785576">
              <w:marLeft w:val="0"/>
              <w:marRight w:val="0"/>
              <w:marTop w:val="0"/>
              <w:marBottom w:val="0"/>
              <w:divBdr>
                <w:top w:val="none" w:sz="0" w:space="0" w:color="auto"/>
                <w:left w:val="none" w:sz="0" w:space="0" w:color="auto"/>
                <w:bottom w:val="none" w:sz="0" w:space="0" w:color="auto"/>
                <w:right w:val="none" w:sz="0" w:space="0" w:color="auto"/>
              </w:divBdr>
            </w:div>
            <w:div w:id="1718356856">
              <w:marLeft w:val="0"/>
              <w:marRight w:val="0"/>
              <w:marTop w:val="0"/>
              <w:marBottom w:val="0"/>
              <w:divBdr>
                <w:top w:val="none" w:sz="0" w:space="0" w:color="auto"/>
                <w:left w:val="none" w:sz="0" w:space="0" w:color="auto"/>
                <w:bottom w:val="none" w:sz="0" w:space="0" w:color="auto"/>
                <w:right w:val="none" w:sz="0" w:space="0" w:color="auto"/>
              </w:divBdr>
            </w:div>
            <w:div w:id="1985773074">
              <w:marLeft w:val="0"/>
              <w:marRight w:val="0"/>
              <w:marTop w:val="0"/>
              <w:marBottom w:val="0"/>
              <w:divBdr>
                <w:top w:val="none" w:sz="0" w:space="0" w:color="auto"/>
                <w:left w:val="none" w:sz="0" w:space="0" w:color="auto"/>
                <w:bottom w:val="none" w:sz="0" w:space="0" w:color="auto"/>
                <w:right w:val="none" w:sz="0" w:space="0" w:color="auto"/>
              </w:divBdr>
            </w:div>
            <w:div w:id="523635689">
              <w:marLeft w:val="0"/>
              <w:marRight w:val="0"/>
              <w:marTop w:val="0"/>
              <w:marBottom w:val="0"/>
              <w:divBdr>
                <w:top w:val="none" w:sz="0" w:space="0" w:color="auto"/>
                <w:left w:val="none" w:sz="0" w:space="0" w:color="auto"/>
                <w:bottom w:val="none" w:sz="0" w:space="0" w:color="auto"/>
                <w:right w:val="none" w:sz="0" w:space="0" w:color="auto"/>
              </w:divBdr>
            </w:div>
            <w:div w:id="1760559693">
              <w:marLeft w:val="0"/>
              <w:marRight w:val="0"/>
              <w:marTop w:val="0"/>
              <w:marBottom w:val="0"/>
              <w:divBdr>
                <w:top w:val="none" w:sz="0" w:space="0" w:color="auto"/>
                <w:left w:val="none" w:sz="0" w:space="0" w:color="auto"/>
                <w:bottom w:val="none" w:sz="0" w:space="0" w:color="auto"/>
                <w:right w:val="none" w:sz="0" w:space="0" w:color="auto"/>
              </w:divBdr>
            </w:div>
            <w:div w:id="1181159907">
              <w:marLeft w:val="0"/>
              <w:marRight w:val="0"/>
              <w:marTop w:val="0"/>
              <w:marBottom w:val="0"/>
              <w:divBdr>
                <w:top w:val="none" w:sz="0" w:space="0" w:color="auto"/>
                <w:left w:val="none" w:sz="0" w:space="0" w:color="auto"/>
                <w:bottom w:val="none" w:sz="0" w:space="0" w:color="auto"/>
                <w:right w:val="none" w:sz="0" w:space="0" w:color="auto"/>
              </w:divBdr>
            </w:div>
            <w:div w:id="1150295359">
              <w:marLeft w:val="0"/>
              <w:marRight w:val="0"/>
              <w:marTop w:val="0"/>
              <w:marBottom w:val="0"/>
              <w:divBdr>
                <w:top w:val="none" w:sz="0" w:space="0" w:color="auto"/>
                <w:left w:val="none" w:sz="0" w:space="0" w:color="auto"/>
                <w:bottom w:val="none" w:sz="0" w:space="0" w:color="auto"/>
                <w:right w:val="none" w:sz="0" w:space="0" w:color="auto"/>
              </w:divBdr>
            </w:div>
            <w:div w:id="277371730">
              <w:marLeft w:val="0"/>
              <w:marRight w:val="0"/>
              <w:marTop w:val="0"/>
              <w:marBottom w:val="0"/>
              <w:divBdr>
                <w:top w:val="none" w:sz="0" w:space="0" w:color="auto"/>
                <w:left w:val="none" w:sz="0" w:space="0" w:color="auto"/>
                <w:bottom w:val="none" w:sz="0" w:space="0" w:color="auto"/>
                <w:right w:val="none" w:sz="0" w:space="0" w:color="auto"/>
              </w:divBdr>
            </w:div>
            <w:div w:id="32079171">
              <w:marLeft w:val="0"/>
              <w:marRight w:val="0"/>
              <w:marTop w:val="0"/>
              <w:marBottom w:val="0"/>
              <w:divBdr>
                <w:top w:val="none" w:sz="0" w:space="0" w:color="auto"/>
                <w:left w:val="none" w:sz="0" w:space="0" w:color="auto"/>
                <w:bottom w:val="none" w:sz="0" w:space="0" w:color="auto"/>
                <w:right w:val="none" w:sz="0" w:space="0" w:color="auto"/>
              </w:divBdr>
            </w:div>
            <w:div w:id="648440823">
              <w:marLeft w:val="0"/>
              <w:marRight w:val="0"/>
              <w:marTop w:val="0"/>
              <w:marBottom w:val="0"/>
              <w:divBdr>
                <w:top w:val="none" w:sz="0" w:space="0" w:color="auto"/>
                <w:left w:val="none" w:sz="0" w:space="0" w:color="auto"/>
                <w:bottom w:val="none" w:sz="0" w:space="0" w:color="auto"/>
                <w:right w:val="none" w:sz="0" w:space="0" w:color="auto"/>
              </w:divBdr>
            </w:div>
            <w:div w:id="422722085">
              <w:marLeft w:val="0"/>
              <w:marRight w:val="0"/>
              <w:marTop w:val="0"/>
              <w:marBottom w:val="0"/>
              <w:divBdr>
                <w:top w:val="none" w:sz="0" w:space="0" w:color="auto"/>
                <w:left w:val="none" w:sz="0" w:space="0" w:color="auto"/>
                <w:bottom w:val="none" w:sz="0" w:space="0" w:color="auto"/>
                <w:right w:val="none" w:sz="0" w:space="0" w:color="auto"/>
              </w:divBdr>
            </w:div>
            <w:div w:id="893733097">
              <w:marLeft w:val="0"/>
              <w:marRight w:val="0"/>
              <w:marTop w:val="0"/>
              <w:marBottom w:val="0"/>
              <w:divBdr>
                <w:top w:val="none" w:sz="0" w:space="0" w:color="auto"/>
                <w:left w:val="none" w:sz="0" w:space="0" w:color="auto"/>
                <w:bottom w:val="none" w:sz="0" w:space="0" w:color="auto"/>
                <w:right w:val="none" w:sz="0" w:space="0" w:color="auto"/>
              </w:divBdr>
            </w:div>
            <w:div w:id="897590472">
              <w:marLeft w:val="0"/>
              <w:marRight w:val="0"/>
              <w:marTop w:val="0"/>
              <w:marBottom w:val="0"/>
              <w:divBdr>
                <w:top w:val="none" w:sz="0" w:space="0" w:color="auto"/>
                <w:left w:val="none" w:sz="0" w:space="0" w:color="auto"/>
                <w:bottom w:val="none" w:sz="0" w:space="0" w:color="auto"/>
                <w:right w:val="none" w:sz="0" w:space="0" w:color="auto"/>
              </w:divBdr>
            </w:div>
            <w:div w:id="839346233">
              <w:marLeft w:val="0"/>
              <w:marRight w:val="0"/>
              <w:marTop w:val="0"/>
              <w:marBottom w:val="0"/>
              <w:divBdr>
                <w:top w:val="none" w:sz="0" w:space="0" w:color="auto"/>
                <w:left w:val="none" w:sz="0" w:space="0" w:color="auto"/>
                <w:bottom w:val="none" w:sz="0" w:space="0" w:color="auto"/>
                <w:right w:val="none" w:sz="0" w:space="0" w:color="auto"/>
              </w:divBdr>
            </w:div>
            <w:div w:id="105924786">
              <w:marLeft w:val="0"/>
              <w:marRight w:val="0"/>
              <w:marTop w:val="0"/>
              <w:marBottom w:val="0"/>
              <w:divBdr>
                <w:top w:val="none" w:sz="0" w:space="0" w:color="auto"/>
                <w:left w:val="none" w:sz="0" w:space="0" w:color="auto"/>
                <w:bottom w:val="none" w:sz="0" w:space="0" w:color="auto"/>
                <w:right w:val="none" w:sz="0" w:space="0" w:color="auto"/>
              </w:divBdr>
            </w:div>
            <w:div w:id="1723092478">
              <w:marLeft w:val="0"/>
              <w:marRight w:val="0"/>
              <w:marTop w:val="0"/>
              <w:marBottom w:val="0"/>
              <w:divBdr>
                <w:top w:val="none" w:sz="0" w:space="0" w:color="auto"/>
                <w:left w:val="none" w:sz="0" w:space="0" w:color="auto"/>
                <w:bottom w:val="none" w:sz="0" w:space="0" w:color="auto"/>
                <w:right w:val="none" w:sz="0" w:space="0" w:color="auto"/>
              </w:divBdr>
            </w:div>
            <w:div w:id="705718416">
              <w:marLeft w:val="0"/>
              <w:marRight w:val="0"/>
              <w:marTop w:val="0"/>
              <w:marBottom w:val="0"/>
              <w:divBdr>
                <w:top w:val="none" w:sz="0" w:space="0" w:color="auto"/>
                <w:left w:val="none" w:sz="0" w:space="0" w:color="auto"/>
                <w:bottom w:val="none" w:sz="0" w:space="0" w:color="auto"/>
                <w:right w:val="none" w:sz="0" w:space="0" w:color="auto"/>
              </w:divBdr>
            </w:div>
            <w:div w:id="372854688">
              <w:marLeft w:val="0"/>
              <w:marRight w:val="0"/>
              <w:marTop w:val="0"/>
              <w:marBottom w:val="0"/>
              <w:divBdr>
                <w:top w:val="none" w:sz="0" w:space="0" w:color="auto"/>
                <w:left w:val="none" w:sz="0" w:space="0" w:color="auto"/>
                <w:bottom w:val="none" w:sz="0" w:space="0" w:color="auto"/>
                <w:right w:val="none" w:sz="0" w:space="0" w:color="auto"/>
              </w:divBdr>
            </w:div>
            <w:div w:id="1469086220">
              <w:marLeft w:val="0"/>
              <w:marRight w:val="0"/>
              <w:marTop w:val="0"/>
              <w:marBottom w:val="0"/>
              <w:divBdr>
                <w:top w:val="none" w:sz="0" w:space="0" w:color="auto"/>
                <w:left w:val="none" w:sz="0" w:space="0" w:color="auto"/>
                <w:bottom w:val="none" w:sz="0" w:space="0" w:color="auto"/>
                <w:right w:val="none" w:sz="0" w:space="0" w:color="auto"/>
              </w:divBdr>
            </w:div>
            <w:div w:id="1379475594">
              <w:marLeft w:val="0"/>
              <w:marRight w:val="0"/>
              <w:marTop w:val="0"/>
              <w:marBottom w:val="0"/>
              <w:divBdr>
                <w:top w:val="none" w:sz="0" w:space="0" w:color="auto"/>
                <w:left w:val="none" w:sz="0" w:space="0" w:color="auto"/>
                <w:bottom w:val="none" w:sz="0" w:space="0" w:color="auto"/>
                <w:right w:val="none" w:sz="0" w:space="0" w:color="auto"/>
              </w:divBdr>
            </w:div>
            <w:div w:id="1456748869">
              <w:marLeft w:val="0"/>
              <w:marRight w:val="0"/>
              <w:marTop w:val="0"/>
              <w:marBottom w:val="0"/>
              <w:divBdr>
                <w:top w:val="none" w:sz="0" w:space="0" w:color="auto"/>
                <w:left w:val="none" w:sz="0" w:space="0" w:color="auto"/>
                <w:bottom w:val="none" w:sz="0" w:space="0" w:color="auto"/>
                <w:right w:val="none" w:sz="0" w:space="0" w:color="auto"/>
              </w:divBdr>
            </w:div>
            <w:div w:id="634338067">
              <w:marLeft w:val="0"/>
              <w:marRight w:val="0"/>
              <w:marTop w:val="0"/>
              <w:marBottom w:val="0"/>
              <w:divBdr>
                <w:top w:val="none" w:sz="0" w:space="0" w:color="auto"/>
                <w:left w:val="none" w:sz="0" w:space="0" w:color="auto"/>
                <w:bottom w:val="none" w:sz="0" w:space="0" w:color="auto"/>
                <w:right w:val="none" w:sz="0" w:space="0" w:color="auto"/>
              </w:divBdr>
            </w:div>
            <w:div w:id="1540783372">
              <w:marLeft w:val="0"/>
              <w:marRight w:val="0"/>
              <w:marTop w:val="0"/>
              <w:marBottom w:val="0"/>
              <w:divBdr>
                <w:top w:val="none" w:sz="0" w:space="0" w:color="auto"/>
                <w:left w:val="none" w:sz="0" w:space="0" w:color="auto"/>
                <w:bottom w:val="none" w:sz="0" w:space="0" w:color="auto"/>
                <w:right w:val="none" w:sz="0" w:space="0" w:color="auto"/>
              </w:divBdr>
            </w:div>
            <w:div w:id="1391154660">
              <w:marLeft w:val="0"/>
              <w:marRight w:val="0"/>
              <w:marTop w:val="0"/>
              <w:marBottom w:val="0"/>
              <w:divBdr>
                <w:top w:val="none" w:sz="0" w:space="0" w:color="auto"/>
                <w:left w:val="none" w:sz="0" w:space="0" w:color="auto"/>
                <w:bottom w:val="none" w:sz="0" w:space="0" w:color="auto"/>
                <w:right w:val="none" w:sz="0" w:space="0" w:color="auto"/>
              </w:divBdr>
            </w:div>
            <w:div w:id="853881398">
              <w:marLeft w:val="0"/>
              <w:marRight w:val="0"/>
              <w:marTop w:val="0"/>
              <w:marBottom w:val="0"/>
              <w:divBdr>
                <w:top w:val="none" w:sz="0" w:space="0" w:color="auto"/>
                <w:left w:val="none" w:sz="0" w:space="0" w:color="auto"/>
                <w:bottom w:val="none" w:sz="0" w:space="0" w:color="auto"/>
                <w:right w:val="none" w:sz="0" w:space="0" w:color="auto"/>
              </w:divBdr>
            </w:div>
            <w:div w:id="1759250570">
              <w:marLeft w:val="0"/>
              <w:marRight w:val="0"/>
              <w:marTop w:val="0"/>
              <w:marBottom w:val="0"/>
              <w:divBdr>
                <w:top w:val="none" w:sz="0" w:space="0" w:color="auto"/>
                <w:left w:val="none" w:sz="0" w:space="0" w:color="auto"/>
                <w:bottom w:val="none" w:sz="0" w:space="0" w:color="auto"/>
                <w:right w:val="none" w:sz="0" w:space="0" w:color="auto"/>
              </w:divBdr>
            </w:div>
            <w:div w:id="571889254">
              <w:marLeft w:val="0"/>
              <w:marRight w:val="0"/>
              <w:marTop w:val="0"/>
              <w:marBottom w:val="0"/>
              <w:divBdr>
                <w:top w:val="none" w:sz="0" w:space="0" w:color="auto"/>
                <w:left w:val="none" w:sz="0" w:space="0" w:color="auto"/>
                <w:bottom w:val="none" w:sz="0" w:space="0" w:color="auto"/>
                <w:right w:val="none" w:sz="0" w:space="0" w:color="auto"/>
              </w:divBdr>
            </w:div>
            <w:div w:id="732390372">
              <w:marLeft w:val="0"/>
              <w:marRight w:val="0"/>
              <w:marTop w:val="0"/>
              <w:marBottom w:val="0"/>
              <w:divBdr>
                <w:top w:val="none" w:sz="0" w:space="0" w:color="auto"/>
                <w:left w:val="none" w:sz="0" w:space="0" w:color="auto"/>
                <w:bottom w:val="none" w:sz="0" w:space="0" w:color="auto"/>
                <w:right w:val="none" w:sz="0" w:space="0" w:color="auto"/>
              </w:divBdr>
            </w:div>
            <w:div w:id="1068265395">
              <w:marLeft w:val="0"/>
              <w:marRight w:val="0"/>
              <w:marTop w:val="0"/>
              <w:marBottom w:val="0"/>
              <w:divBdr>
                <w:top w:val="none" w:sz="0" w:space="0" w:color="auto"/>
                <w:left w:val="none" w:sz="0" w:space="0" w:color="auto"/>
                <w:bottom w:val="none" w:sz="0" w:space="0" w:color="auto"/>
                <w:right w:val="none" w:sz="0" w:space="0" w:color="auto"/>
              </w:divBdr>
            </w:div>
            <w:div w:id="1548181554">
              <w:marLeft w:val="0"/>
              <w:marRight w:val="0"/>
              <w:marTop w:val="0"/>
              <w:marBottom w:val="0"/>
              <w:divBdr>
                <w:top w:val="none" w:sz="0" w:space="0" w:color="auto"/>
                <w:left w:val="none" w:sz="0" w:space="0" w:color="auto"/>
                <w:bottom w:val="none" w:sz="0" w:space="0" w:color="auto"/>
                <w:right w:val="none" w:sz="0" w:space="0" w:color="auto"/>
              </w:divBdr>
            </w:div>
            <w:div w:id="2022118514">
              <w:marLeft w:val="0"/>
              <w:marRight w:val="0"/>
              <w:marTop w:val="0"/>
              <w:marBottom w:val="0"/>
              <w:divBdr>
                <w:top w:val="none" w:sz="0" w:space="0" w:color="auto"/>
                <w:left w:val="none" w:sz="0" w:space="0" w:color="auto"/>
                <w:bottom w:val="none" w:sz="0" w:space="0" w:color="auto"/>
                <w:right w:val="none" w:sz="0" w:space="0" w:color="auto"/>
              </w:divBdr>
            </w:div>
            <w:div w:id="1495485523">
              <w:marLeft w:val="0"/>
              <w:marRight w:val="0"/>
              <w:marTop w:val="0"/>
              <w:marBottom w:val="0"/>
              <w:divBdr>
                <w:top w:val="none" w:sz="0" w:space="0" w:color="auto"/>
                <w:left w:val="none" w:sz="0" w:space="0" w:color="auto"/>
                <w:bottom w:val="none" w:sz="0" w:space="0" w:color="auto"/>
                <w:right w:val="none" w:sz="0" w:space="0" w:color="auto"/>
              </w:divBdr>
            </w:div>
            <w:div w:id="1041396810">
              <w:marLeft w:val="0"/>
              <w:marRight w:val="0"/>
              <w:marTop w:val="0"/>
              <w:marBottom w:val="0"/>
              <w:divBdr>
                <w:top w:val="none" w:sz="0" w:space="0" w:color="auto"/>
                <w:left w:val="none" w:sz="0" w:space="0" w:color="auto"/>
                <w:bottom w:val="none" w:sz="0" w:space="0" w:color="auto"/>
                <w:right w:val="none" w:sz="0" w:space="0" w:color="auto"/>
              </w:divBdr>
            </w:div>
            <w:div w:id="1547915402">
              <w:marLeft w:val="0"/>
              <w:marRight w:val="0"/>
              <w:marTop w:val="0"/>
              <w:marBottom w:val="0"/>
              <w:divBdr>
                <w:top w:val="none" w:sz="0" w:space="0" w:color="auto"/>
                <w:left w:val="none" w:sz="0" w:space="0" w:color="auto"/>
                <w:bottom w:val="none" w:sz="0" w:space="0" w:color="auto"/>
                <w:right w:val="none" w:sz="0" w:space="0" w:color="auto"/>
              </w:divBdr>
            </w:div>
            <w:div w:id="1759793074">
              <w:marLeft w:val="0"/>
              <w:marRight w:val="0"/>
              <w:marTop w:val="0"/>
              <w:marBottom w:val="0"/>
              <w:divBdr>
                <w:top w:val="none" w:sz="0" w:space="0" w:color="auto"/>
                <w:left w:val="none" w:sz="0" w:space="0" w:color="auto"/>
                <w:bottom w:val="none" w:sz="0" w:space="0" w:color="auto"/>
                <w:right w:val="none" w:sz="0" w:space="0" w:color="auto"/>
              </w:divBdr>
            </w:div>
            <w:div w:id="104084138">
              <w:marLeft w:val="0"/>
              <w:marRight w:val="0"/>
              <w:marTop w:val="0"/>
              <w:marBottom w:val="0"/>
              <w:divBdr>
                <w:top w:val="none" w:sz="0" w:space="0" w:color="auto"/>
                <w:left w:val="none" w:sz="0" w:space="0" w:color="auto"/>
                <w:bottom w:val="none" w:sz="0" w:space="0" w:color="auto"/>
                <w:right w:val="none" w:sz="0" w:space="0" w:color="auto"/>
              </w:divBdr>
            </w:div>
            <w:div w:id="862863709">
              <w:marLeft w:val="0"/>
              <w:marRight w:val="0"/>
              <w:marTop w:val="0"/>
              <w:marBottom w:val="0"/>
              <w:divBdr>
                <w:top w:val="none" w:sz="0" w:space="0" w:color="auto"/>
                <w:left w:val="none" w:sz="0" w:space="0" w:color="auto"/>
                <w:bottom w:val="none" w:sz="0" w:space="0" w:color="auto"/>
                <w:right w:val="none" w:sz="0" w:space="0" w:color="auto"/>
              </w:divBdr>
            </w:div>
            <w:div w:id="811017930">
              <w:marLeft w:val="0"/>
              <w:marRight w:val="0"/>
              <w:marTop w:val="0"/>
              <w:marBottom w:val="0"/>
              <w:divBdr>
                <w:top w:val="none" w:sz="0" w:space="0" w:color="auto"/>
                <w:left w:val="none" w:sz="0" w:space="0" w:color="auto"/>
                <w:bottom w:val="none" w:sz="0" w:space="0" w:color="auto"/>
                <w:right w:val="none" w:sz="0" w:space="0" w:color="auto"/>
              </w:divBdr>
            </w:div>
            <w:div w:id="412360340">
              <w:marLeft w:val="0"/>
              <w:marRight w:val="0"/>
              <w:marTop w:val="0"/>
              <w:marBottom w:val="0"/>
              <w:divBdr>
                <w:top w:val="none" w:sz="0" w:space="0" w:color="auto"/>
                <w:left w:val="none" w:sz="0" w:space="0" w:color="auto"/>
                <w:bottom w:val="none" w:sz="0" w:space="0" w:color="auto"/>
                <w:right w:val="none" w:sz="0" w:space="0" w:color="auto"/>
              </w:divBdr>
            </w:div>
            <w:div w:id="845022514">
              <w:marLeft w:val="0"/>
              <w:marRight w:val="0"/>
              <w:marTop w:val="0"/>
              <w:marBottom w:val="0"/>
              <w:divBdr>
                <w:top w:val="none" w:sz="0" w:space="0" w:color="auto"/>
                <w:left w:val="none" w:sz="0" w:space="0" w:color="auto"/>
                <w:bottom w:val="none" w:sz="0" w:space="0" w:color="auto"/>
                <w:right w:val="none" w:sz="0" w:space="0" w:color="auto"/>
              </w:divBdr>
            </w:div>
            <w:div w:id="1407844538">
              <w:marLeft w:val="0"/>
              <w:marRight w:val="0"/>
              <w:marTop w:val="0"/>
              <w:marBottom w:val="0"/>
              <w:divBdr>
                <w:top w:val="none" w:sz="0" w:space="0" w:color="auto"/>
                <w:left w:val="none" w:sz="0" w:space="0" w:color="auto"/>
                <w:bottom w:val="none" w:sz="0" w:space="0" w:color="auto"/>
                <w:right w:val="none" w:sz="0" w:space="0" w:color="auto"/>
              </w:divBdr>
            </w:div>
            <w:div w:id="1825851164">
              <w:marLeft w:val="0"/>
              <w:marRight w:val="0"/>
              <w:marTop w:val="0"/>
              <w:marBottom w:val="0"/>
              <w:divBdr>
                <w:top w:val="none" w:sz="0" w:space="0" w:color="auto"/>
                <w:left w:val="none" w:sz="0" w:space="0" w:color="auto"/>
                <w:bottom w:val="none" w:sz="0" w:space="0" w:color="auto"/>
                <w:right w:val="none" w:sz="0" w:space="0" w:color="auto"/>
              </w:divBdr>
            </w:div>
            <w:div w:id="593514086">
              <w:marLeft w:val="0"/>
              <w:marRight w:val="0"/>
              <w:marTop w:val="0"/>
              <w:marBottom w:val="0"/>
              <w:divBdr>
                <w:top w:val="none" w:sz="0" w:space="0" w:color="auto"/>
                <w:left w:val="none" w:sz="0" w:space="0" w:color="auto"/>
                <w:bottom w:val="none" w:sz="0" w:space="0" w:color="auto"/>
                <w:right w:val="none" w:sz="0" w:space="0" w:color="auto"/>
              </w:divBdr>
            </w:div>
            <w:div w:id="1135832811">
              <w:marLeft w:val="0"/>
              <w:marRight w:val="0"/>
              <w:marTop w:val="0"/>
              <w:marBottom w:val="0"/>
              <w:divBdr>
                <w:top w:val="none" w:sz="0" w:space="0" w:color="auto"/>
                <w:left w:val="none" w:sz="0" w:space="0" w:color="auto"/>
                <w:bottom w:val="none" w:sz="0" w:space="0" w:color="auto"/>
                <w:right w:val="none" w:sz="0" w:space="0" w:color="auto"/>
              </w:divBdr>
            </w:div>
            <w:div w:id="1173766534">
              <w:marLeft w:val="0"/>
              <w:marRight w:val="0"/>
              <w:marTop w:val="0"/>
              <w:marBottom w:val="0"/>
              <w:divBdr>
                <w:top w:val="none" w:sz="0" w:space="0" w:color="auto"/>
                <w:left w:val="none" w:sz="0" w:space="0" w:color="auto"/>
                <w:bottom w:val="none" w:sz="0" w:space="0" w:color="auto"/>
                <w:right w:val="none" w:sz="0" w:space="0" w:color="auto"/>
              </w:divBdr>
            </w:div>
            <w:div w:id="1587180836">
              <w:marLeft w:val="0"/>
              <w:marRight w:val="0"/>
              <w:marTop w:val="0"/>
              <w:marBottom w:val="0"/>
              <w:divBdr>
                <w:top w:val="none" w:sz="0" w:space="0" w:color="auto"/>
                <w:left w:val="none" w:sz="0" w:space="0" w:color="auto"/>
                <w:bottom w:val="none" w:sz="0" w:space="0" w:color="auto"/>
                <w:right w:val="none" w:sz="0" w:space="0" w:color="auto"/>
              </w:divBdr>
            </w:div>
            <w:div w:id="574322920">
              <w:marLeft w:val="0"/>
              <w:marRight w:val="0"/>
              <w:marTop w:val="0"/>
              <w:marBottom w:val="0"/>
              <w:divBdr>
                <w:top w:val="none" w:sz="0" w:space="0" w:color="auto"/>
                <w:left w:val="none" w:sz="0" w:space="0" w:color="auto"/>
                <w:bottom w:val="none" w:sz="0" w:space="0" w:color="auto"/>
                <w:right w:val="none" w:sz="0" w:space="0" w:color="auto"/>
              </w:divBdr>
            </w:div>
            <w:div w:id="115149231">
              <w:marLeft w:val="0"/>
              <w:marRight w:val="0"/>
              <w:marTop w:val="0"/>
              <w:marBottom w:val="0"/>
              <w:divBdr>
                <w:top w:val="none" w:sz="0" w:space="0" w:color="auto"/>
                <w:left w:val="none" w:sz="0" w:space="0" w:color="auto"/>
                <w:bottom w:val="none" w:sz="0" w:space="0" w:color="auto"/>
                <w:right w:val="none" w:sz="0" w:space="0" w:color="auto"/>
              </w:divBdr>
            </w:div>
            <w:div w:id="2021161110">
              <w:marLeft w:val="0"/>
              <w:marRight w:val="0"/>
              <w:marTop w:val="0"/>
              <w:marBottom w:val="0"/>
              <w:divBdr>
                <w:top w:val="none" w:sz="0" w:space="0" w:color="auto"/>
                <w:left w:val="none" w:sz="0" w:space="0" w:color="auto"/>
                <w:bottom w:val="none" w:sz="0" w:space="0" w:color="auto"/>
                <w:right w:val="none" w:sz="0" w:space="0" w:color="auto"/>
              </w:divBdr>
            </w:div>
            <w:div w:id="1188374681">
              <w:marLeft w:val="0"/>
              <w:marRight w:val="0"/>
              <w:marTop w:val="0"/>
              <w:marBottom w:val="0"/>
              <w:divBdr>
                <w:top w:val="none" w:sz="0" w:space="0" w:color="auto"/>
                <w:left w:val="none" w:sz="0" w:space="0" w:color="auto"/>
                <w:bottom w:val="none" w:sz="0" w:space="0" w:color="auto"/>
                <w:right w:val="none" w:sz="0" w:space="0" w:color="auto"/>
              </w:divBdr>
            </w:div>
            <w:div w:id="229117368">
              <w:marLeft w:val="0"/>
              <w:marRight w:val="0"/>
              <w:marTop w:val="0"/>
              <w:marBottom w:val="0"/>
              <w:divBdr>
                <w:top w:val="none" w:sz="0" w:space="0" w:color="auto"/>
                <w:left w:val="none" w:sz="0" w:space="0" w:color="auto"/>
                <w:bottom w:val="none" w:sz="0" w:space="0" w:color="auto"/>
                <w:right w:val="none" w:sz="0" w:space="0" w:color="auto"/>
              </w:divBdr>
            </w:div>
            <w:div w:id="1164904656">
              <w:marLeft w:val="0"/>
              <w:marRight w:val="0"/>
              <w:marTop w:val="0"/>
              <w:marBottom w:val="0"/>
              <w:divBdr>
                <w:top w:val="none" w:sz="0" w:space="0" w:color="auto"/>
                <w:left w:val="none" w:sz="0" w:space="0" w:color="auto"/>
                <w:bottom w:val="none" w:sz="0" w:space="0" w:color="auto"/>
                <w:right w:val="none" w:sz="0" w:space="0" w:color="auto"/>
              </w:divBdr>
            </w:div>
            <w:div w:id="450394475">
              <w:marLeft w:val="0"/>
              <w:marRight w:val="0"/>
              <w:marTop w:val="0"/>
              <w:marBottom w:val="0"/>
              <w:divBdr>
                <w:top w:val="none" w:sz="0" w:space="0" w:color="auto"/>
                <w:left w:val="none" w:sz="0" w:space="0" w:color="auto"/>
                <w:bottom w:val="none" w:sz="0" w:space="0" w:color="auto"/>
                <w:right w:val="none" w:sz="0" w:space="0" w:color="auto"/>
              </w:divBdr>
            </w:div>
            <w:div w:id="820196275">
              <w:marLeft w:val="0"/>
              <w:marRight w:val="0"/>
              <w:marTop w:val="0"/>
              <w:marBottom w:val="0"/>
              <w:divBdr>
                <w:top w:val="none" w:sz="0" w:space="0" w:color="auto"/>
                <w:left w:val="none" w:sz="0" w:space="0" w:color="auto"/>
                <w:bottom w:val="none" w:sz="0" w:space="0" w:color="auto"/>
                <w:right w:val="none" w:sz="0" w:space="0" w:color="auto"/>
              </w:divBdr>
            </w:div>
            <w:div w:id="2047367505">
              <w:marLeft w:val="0"/>
              <w:marRight w:val="0"/>
              <w:marTop w:val="0"/>
              <w:marBottom w:val="0"/>
              <w:divBdr>
                <w:top w:val="none" w:sz="0" w:space="0" w:color="auto"/>
                <w:left w:val="none" w:sz="0" w:space="0" w:color="auto"/>
                <w:bottom w:val="none" w:sz="0" w:space="0" w:color="auto"/>
                <w:right w:val="none" w:sz="0" w:space="0" w:color="auto"/>
              </w:divBdr>
            </w:div>
            <w:div w:id="387996647">
              <w:marLeft w:val="0"/>
              <w:marRight w:val="0"/>
              <w:marTop w:val="0"/>
              <w:marBottom w:val="0"/>
              <w:divBdr>
                <w:top w:val="none" w:sz="0" w:space="0" w:color="auto"/>
                <w:left w:val="none" w:sz="0" w:space="0" w:color="auto"/>
                <w:bottom w:val="none" w:sz="0" w:space="0" w:color="auto"/>
                <w:right w:val="none" w:sz="0" w:space="0" w:color="auto"/>
              </w:divBdr>
            </w:div>
            <w:div w:id="1595626650">
              <w:marLeft w:val="0"/>
              <w:marRight w:val="0"/>
              <w:marTop w:val="0"/>
              <w:marBottom w:val="0"/>
              <w:divBdr>
                <w:top w:val="none" w:sz="0" w:space="0" w:color="auto"/>
                <w:left w:val="none" w:sz="0" w:space="0" w:color="auto"/>
                <w:bottom w:val="none" w:sz="0" w:space="0" w:color="auto"/>
                <w:right w:val="none" w:sz="0" w:space="0" w:color="auto"/>
              </w:divBdr>
            </w:div>
            <w:div w:id="1254244984">
              <w:marLeft w:val="0"/>
              <w:marRight w:val="0"/>
              <w:marTop w:val="0"/>
              <w:marBottom w:val="0"/>
              <w:divBdr>
                <w:top w:val="none" w:sz="0" w:space="0" w:color="auto"/>
                <w:left w:val="none" w:sz="0" w:space="0" w:color="auto"/>
                <w:bottom w:val="none" w:sz="0" w:space="0" w:color="auto"/>
                <w:right w:val="none" w:sz="0" w:space="0" w:color="auto"/>
              </w:divBdr>
            </w:div>
            <w:div w:id="177235638">
              <w:marLeft w:val="0"/>
              <w:marRight w:val="0"/>
              <w:marTop w:val="0"/>
              <w:marBottom w:val="0"/>
              <w:divBdr>
                <w:top w:val="none" w:sz="0" w:space="0" w:color="auto"/>
                <w:left w:val="none" w:sz="0" w:space="0" w:color="auto"/>
                <w:bottom w:val="none" w:sz="0" w:space="0" w:color="auto"/>
                <w:right w:val="none" w:sz="0" w:space="0" w:color="auto"/>
              </w:divBdr>
            </w:div>
            <w:div w:id="56824355">
              <w:marLeft w:val="0"/>
              <w:marRight w:val="0"/>
              <w:marTop w:val="0"/>
              <w:marBottom w:val="0"/>
              <w:divBdr>
                <w:top w:val="none" w:sz="0" w:space="0" w:color="auto"/>
                <w:left w:val="none" w:sz="0" w:space="0" w:color="auto"/>
                <w:bottom w:val="none" w:sz="0" w:space="0" w:color="auto"/>
                <w:right w:val="none" w:sz="0" w:space="0" w:color="auto"/>
              </w:divBdr>
            </w:div>
            <w:div w:id="1452240496">
              <w:marLeft w:val="0"/>
              <w:marRight w:val="0"/>
              <w:marTop w:val="0"/>
              <w:marBottom w:val="0"/>
              <w:divBdr>
                <w:top w:val="none" w:sz="0" w:space="0" w:color="auto"/>
                <w:left w:val="none" w:sz="0" w:space="0" w:color="auto"/>
                <w:bottom w:val="none" w:sz="0" w:space="0" w:color="auto"/>
                <w:right w:val="none" w:sz="0" w:space="0" w:color="auto"/>
              </w:divBdr>
            </w:div>
            <w:div w:id="1781408344">
              <w:marLeft w:val="0"/>
              <w:marRight w:val="0"/>
              <w:marTop w:val="0"/>
              <w:marBottom w:val="0"/>
              <w:divBdr>
                <w:top w:val="none" w:sz="0" w:space="0" w:color="auto"/>
                <w:left w:val="none" w:sz="0" w:space="0" w:color="auto"/>
                <w:bottom w:val="none" w:sz="0" w:space="0" w:color="auto"/>
                <w:right w:val="none" w:sz="0" w:space="0" w:color="auto"/>
              </w:divBdr>
            </w:div>
            <w:div w:id="738793333">
              <w:marLeft w:val="0"/>
              <w:marRight w:val="0"/>
              <w:marTop w:val="0"/>
              <w:marBottom w:val="0"/>
              <w:divBdr>
                <w:top w:val="none" w:sz="0" w:space="0" w:color="auto"/>
                <w:left w:val="none" w:sz="0" w:space="0" w:color="auto"/>
                <w:bottom w:val="none" w:sz="0" w:space="0" w:color="auto"/>
                <w:right w:val="none" w:sz="0" w:space="0" w:color="auto"/>
              </w:divBdr>
            </w:div>
            <w:div w:id="20198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uru99.com/big-data-tools.html" TargetMode="External"/><Relationship Id="rId3" Type="http://schemas.openxmlformats.org/officeDocument/2006/relationships/settings" Target="settings.xml"/><Relationship Id="rId21" Type="http://schemas.openxmlformats.org/officeDocument/2006/relationships/hyperlink" Target="https://scholarworks.waldenu.edu/cgi/viewcontent.cgi?article=2928&amp;context=dissertation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martdatacollective.com/7-helpful-tips-managing-big-dat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bm.com/topics/data-security"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itm.ubalt.edu/XXV-4/article4.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ublication/310415976_Big_data_Concepts_Technologies_and_Applications_in_the_Public_Sector"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researchgate.net/publication/264084730_Best_Practices_for_Information_Security_Breach_Manag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315867458_A_study_of_big_data_characteristi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26</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2021-10-15T13:29:00Z</dcterms:created>
  <dcterms:modified xsi:type="dcterms:W3CDTF">2021-10-15T13:52:00Z</dcterms:modified>
</cp:coreProperties>
</file>